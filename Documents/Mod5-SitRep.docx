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8DD44" w14:textId="77777777" w:rsidR="0016441C" w:rsidRPr="009117F5" w:rsidRDefault="00AA66C7" w:rsidP="00881AF6">
      <w:pPr>
        <w:jc w:val="center"/>
        <w:rPr>
          <w:rFonts w:ascii="Arial" w:hAnsi="Arial" w:cs="Arial"/>
          <w:b/>
          <w:sz w:val="44"/>
          <w:u w:val="single"/>
        </w:rPr>
      </w:pPr>
      <w:r w:rsidRPr="009117F5">
        <w:rPr>
          <w:rFonts w:ascii="Arial" w:hAnsi="Arial" w:cs="Arial"/>
          <w:b/>
          <w:sz w:val="44"/>
          <w:u w:val="single"/>
        </w:rPr>
        <w:t>SITREP</w:t>
      </w:r>
    </w:p>
    <w:p w14:paraId="396D3E43" w14:textId="77777777" w:rsidR="00A27F70" w:rsidRDefault="00A27F70" w:rsidP="00A27F70">
      <w:pPr>
        <w:pStyle w:val="ListParagraph"/>
        <w:ind w:left="360"/>
      </w:pPr>
    </w:p>
    <w:p w14:paraId="2EFA71E6" w14:textId="77777777" w:rsidR="00AA66C7" w:rsidRDefault="00AA66C7" w:rsidP="00A27F70">
      <w:pPr>
        <w:pStyle w:val="ListParagraph"/>
        <w:ind w:left="360"/>
      </w:pPr>
    </w:p>
    <w:p w14:paraId="58F04B10" w14:textId="77777777" w:rsidR="00AA66C7" w:rsidRDefault="00AA66C7" w:rsidP="00A27F70">
      <w:pPr>
        <w:pStyle w:val="ListParagraph"/>
        <w:ind w:left="360"/>
      </w:pPr>
    </w:p>
    <w:p w14:paraId="157C7BBB" w14:textId="1E83EC12" w:rsidR="00AA66C7" w:rsidRPr="0089144F" w:rsidRDefault="00AA66C7" w:rsidP="00A27F70">
      <w:pPr>
        <w:pStyle w:val="ListParagraph"/>
        <w:ind w:left="360"/>
        <w:rPr>
          <w:rFonts w:ascii="Arial" w:hAnsi="Arial" w:cs="Arial"/>
          <w:b/>
          <w:sz w:val="28"/>
          <w:szCs w:val="24"/>
          <w:u w:val="single"/>
        </w:rPr>
      </w:pPr>
      <w:r w:rsidRPr="0089144F">
        <w:rPr>
          <w:rFonts w:ascii="Arial" w:hAnsi="Arial" w:cs="Arial"/>
          <w:b/>
          <w:sz w:val="28"/>
          <w:szCs w:val="24"/>
          <w:u w:val="single"/>
        </w:rPr>
        <w:t xml:space="preserve">LAST </w:t>
      </w:r>
      <w:ins w:id="0" w:author="James Honeycutt" w:date="2022-02-14T10:05:00Z">
        <w:r w:rsidR="00A91A08">
          <w:rPr>
            <w:rFonts w:ascii="Arial" w:hAnsi="Arial" w:cs="Arial"/>
            <w:b/>
            <w:sz w:val="28"/>
            <w:szCs w:val="24"/>
            <w:u w:val="single"/>
          </w:rPr>
          <w:t>24</w:t>
        </w:r>
      </w:ins>
      <w:del w:id="1" w:author="James Honeycutt" w:date="2022-02-14T10:04:00Z">
        <w:r w:rsidR="00B206DE" w:rsidDel="00A91A08">
          <w:rPr>
            <w:rFonts w:ascii="Arial" w:hAnsi="Arial" w:cs="Arial"/>
            <w:b/>
            <w:sz w:val="28"/>
            <w:szCs w:val="24"/>
            <w:u w:val="single"/>
          </w:rPr>
          <w:delText>72</w:delText>
        </w:r>
      </w:del>
    </w:p>
    <w:p w14:paraId="63A38362" w14:textId="0BE4E52C" w:rsidR="00AA66C7" w:rsidRPr="0089144F" w:rsidDel="00A91A08" w:rsidRDefault="00AA66C7" w:rsidP="00A27F70">
      <w:pPr>
        <w:pStyle w:val="ListParagraph"/>
        <w:ind w:left="360"/>
        <w:rPr>
          <w:del w:id="2" w:author="James Honeycutt" w:date="2022-02-14T10:01:00Z"/>
          <w:rFonts w:ascii="Arial" w:hAnsi="Arial" w:cs="Arial"/>
          <w:i/>
          <w:color w:val="C00000"/>
          <w:szCs w:val="24"/>
        </w:rPr>
      </w:pPr>
      <w:del w:id="3" w:author="James Honeycutt" w:date="2022-02-14T10:01:00Z">
        <w:r w:rsidRPr="0089144F" w:rsidDel="00A91A08">
          <w:rPr>
            <w:rFonts w:ascii="Arial" w:hAnsi="Arial" w:cs="Arial"/>
            <w:i/>
            <w:color w:val="C00000"/>
            <w:szCs w:val="24"/>
          </w:rPr>
          <w:delText xml:space="preserve">This portion of the SITREP documents significant events that happened in the </w:delText>
        </w:r>
        <w:r w:rsidR="00657C6B" w:rsidDel="00A91A08">
          <w:rPr>
            <w:rFonts w:ascii="Arial" w:hAnsi="Arial" w:cs="Arial"/>
            <w:i/>
            <w:color w:val="C00000"/>
            <w:szCs w:val="24"/>
          </w:rPr>
          <w:delText>p</w:delText>
        </w:r>
        <w:r w:rsidR="00657C6B" w:rsidRPr="0089144F" w:rsidDel="00A91A08">
          <w:rPr>
            <w:rFonts w:ascii="Arial" w:hAnsi="Arial" w:cs="Arial"/>
            <w:i/>
            <w:color w:val="C00000"/>
            <w:szCs w:val="24"/>
          </w:rPr>
          <w:delText xml:space="preserve">ast </w:delText>
        </w:r>
        <w:r w:rsidR="00B206DE" w:rsidDel="00A91A08">
          <w:rPr>
            <w:rFonts w:ascii="Arial" w:hAnsi="Arial" w:cs="Arial"/>
            <w:i/>
            <w:color w:val="C00000"/>
            <w:szCs w:val="24"/>
          </w:rPr>
          <w:delText>72</w:delText>
        </w:r>
        <w:r w:rsidRPr="0089144F" w:rsidDel="00A91A08">
          <w:rPr>
            <w:rFonts w:ascii="Arial" w:hAnsi="Arial" w:cs="Arial"/>
            <w:i/>
            <w:color w:val="C00000"/>
            <w:szCs w:val="24"/>
          </w:rPr>
          <w:delText xml:space="preserve"> hours</w:delText>
        </w:r>
        <w:r w:rsidR="00E06CCC" w:rsidDel="00A91A08">
          <w:rPr>
            <w:rFonts w:ascii="Arial" w:hAnsi="Arial" w:cs="Arial"/>
            <w:i/>
            <w:color w:val="C00000"/>
            <w:szCs w:val="24"/>
          </w:rPr>
          <w:delText>, providing b</w:delText>
        </w:r>
        <w:r w:rsidR="00400DBF" w:rsidRPr="0089144F" w:rsidDel="00A91A08">
          <w:rPr>
            <w:rFonts w:ascii="Arial" w:hAnsi="Arial" w:cs="Arial"/>
            <w:i/>
            <w:color w:val="C00000"/>
            <w:szCs w:val="24"/>
          </w:rPr>
          <w:delText>road descriptions of what is going on.</w:delText>
        </w:r>
        <w:r w:rsidR="00BE2440" w:rsidRPr="0089144F" w:rsidDel="00A91A08">
          <w:rPr>
            <w:rFonts w:ascii="Arial" w:hAnsi="Arial" w:cs="Arial"/>
            <w:i/>
            <w:color w:val="C00000"/>
            <w:szCs w:val="24"/>
          </w:rPr>
          <w:delText xml:space="preserve"> In the planning phase of operations</w:delText>
        </w:r>
        <w:r w:rsidR="00657C6B" w:rsidDel="00A91A08">
          <w:rPr>
            <w:rFonts w:ascii="Arial" w:hAnsi="Arial" w:cs="Arial"/>
            <w:i/>
            <w:color w:val="C00000"/>
            <w:szCs w:val="24"/>
          </w:rPr>
          <w:delText>,</w:delText>
        </w:r>
        <w:r w:rsidR="00BE2440" w:rsidRPr="0089144F" w:rsidDel="00A91A08">
          <w:rPr>
            <w:rFonts w:ascii="Arial" w:hAnsi="Arial" w:cs="Arial"/>
            <w:i/>
            <w:color w:val="C00000"/>
            <w:szCs w:val="24"/>
          </w:rPr>
          <w:delText xml:space="preserve"> the staff element creates a notional timeline of the mission</w:delText>
        </w:r>
        <w:r w:rsidR="00E06CCC" w:rsidDel="00A91A08">
          <w:rPr>
            <w:rFonts w:ascii="Arial" w:hAnsi="Arial" w:cs="Arial"/>
            <w:i/>
            <w:color w:val="C00000"/>
            <w:szCs w:val="24"/>
          </w:rPr>
          <w:delText>;</w:delText>
        </w:r>
        <w:r w:rsidR="00E06CCC" w:rsidRPr="0089144F" w:rsidDel="00A91A08">
          <w:rPr>
            <w:rFonts w:ascii="Arial" w:hAnsi="Arial" w:cs="Arial"/>
            <w:i/>
            <w:color w:val="C00000"/>
            <w:szCs w:val="24"/>
          </w:rPr>
          <w:delText xml:space="preserve"> </w:delText>
        </w:r>
        <w:r w:rsidR="00E06CCC" w:rsidDel="00A91A08">
          <w:rPr>
            <w:rFonts w:ascii="Arial" w:hAnsi="Arial" w:cs="Arial"/>
            <w:i/>
            <w:color w:val="C00000"/>
            <w:szCs w:val="24"/>
          </w:rPr>
          <w:delText>t</w:delText>
        </w:r>
        <w:r w:rsidR="00E06CCC" w:rsidRPr="0089144F" w:rsidDel="00A91A08">
          <w:rPr>
            <w:rFonts w:ascii="Arial" w:hAnsi="Arial" w:cs="Arial"/>
            <w:i/>
            <w:color w:val="C00000"/>
            <w:szCs w:val="24"/>
          </w:rPr>
          <w:delText xml:space="preserve">his </w:delText>
        </w:r>
        <w:r w:rsidR="00BE2440" w:rsidRPr="0089144F" w:rsidDel="00A91A08">
          <w:rPr>
            <w:rFonts w:ascii="Arial" w:hAnsi="Arial" w:cs="Arial"/>
            <w:i/>
            <w:color w:val="C00000"/>
            <w:szCs w:val="24"/>
          </w:rPr>
          <w:delText xml:space="preserve">is to </w:delText>
        </w:r>
        <w:r w:rsidR="00E06CCC" w:rsidDel="00A91A08">
          <w:rPr>
            <w:rFonts w:ascii="Arial" w:hAnsi="Arial" w:cs="Arial"/>
            <w:i/>
            <w:color w:val="C00000"/>
            <w:szCs w:val="24"/>
          </w:rPr>
          <w:delText>ensure that</w:delText>
        </w:r>
        <w:r w:rsidR="00BE2440" w:rsidRPr="0089144F" w:rsidDel="00A91A08">
          <w:rPr>
            <w:rFonts w:ascii="Arial" w:hAnsi="Arial" w:cs="Arial"/>
            <w:i/>
            <w:color w:val="C00000"/>
            <w:szCs w:val="24"/>
          </w:rPr>
          <w:delText xml:space="preserve"> the CPT is staying on that timeline.</w:delText>
        </w:r>
      </w:del>
    </w:p>
    <w:p w14:paraId="12F42743" w14:textId="42EF3483" w:rsidR="00AA66C7" w:rsidDel="00A91A08" w:rsidRDefault="00AA66C7" w:rsidP="00A27F70">
      <w:pPr>
        <w:pStyle w:val="ListParagraph"/>
        <w:ind w:left="360"/>
        <w:rPr>
          <w:del w:id="4" w:author="James Honeycutt" w:date="2022-02-14T10:01:00Z"/>
          <w:rFonts w:ascii="Arial" w:hAnsi="Arial" w:cs="Arial"/>
          <w:szCs w:val="24"/>
        </w:rPr>
      </w:pPr>
    </w:p>
    <w:p w14:paraId="3B92F4F4" w14:textId="3B5CF0C3" w:rsidR="00AA66C7" w:rsidDel="00A91A08" w:rsidRDefault="00AA66C7" w:rsidP="00A27F70">
      <w:pPr>
        <w:pStyle w:val="ListParagraph"/>
        <w:ind w:left="360"/>
        <w:rPr>
          <w:del w:id="5" w:author="James Honeycutt" w:date="2022-02-14T10:01:00Z"/>
          <w:rFonts w:ascii="Arial" w:hAnsi="Arial" w:cs="Arial"/>
          <w:szCs w:val="24"/>
        </w:rPr>
      </w:pPr>
      <w:del w:id="6" w:author="James Honeycutt" w:date="2022-02-14T10:01:00Z">
        <w:r w:rsidDel="00A91A08">
          <w:rPr>
            <w:rFonts w:ascii="Arial" w:hAnsi="Arial" w:cs="Arial"/>
            <w:szCs w:val="24"/>
          </w:rPr>
          <w:delText>Examples:</w:delText>
        </w:r>
      </w:del>
    </w:p>
    <w:p w14:paraId="0FCC16A6" w14:textId="77777777" w:rsidR="006D1DB3" w:rsidRDefault="006D1DB3" w:rsidP="00A27F70">
      <w:pPr>
        <w:pStyle w:val="ListParagraph"/>
        <w:ind w:left="360"/>
        <w:rPr>
          <w:rFonts w:ascii="Arial" w:hAnsi="Arial" w:cs="Arial"/>
          <w:szCs w:val="24"/>
        </w:rPr>
      </w:pPr>
    </w:p>
    <w:p w14:paraId="238DA843" w14:textId="0DAF94B8" w:rsidR="00BE2440" w:rsidDel="00A91A08" w:rsidRDefault="00A91A08" w:rsidP="00A91A08">
      <w:pPr>
        <w:pStyle w:val="ListParagraph"/>
        <w:numPr>
          <w:ilvl w:val="0"/>
          <w:numId w:val="6"/>
        </w:numPr>
        <w:rPr>
          <w:del w:id="7" w:author="James Honeycutt" w:date="2022-02-14T10:05:00Z"/>
          <w:rFonts w:ascii="Arial" w:hAnsi="Arial" w:cs="Arial"/>
          <w:szCs w:val="24"/>
        </w:rPr>
      </w:pPr>
      <w:ins w:id="8" w:author="James Honeycutt" w:date="2022-02-14T10:07:00Z">
        <w:r>
          <w:rPr>
            <w:rFonts w:ascii="Arial" w:hAnsi="Arial" w:cs="Arial"/>
            <w:szCs w:val="24"/>
          </w:rPr>
          <w:t xml:space="preserve">The Discovery and Counter Infiltration (DCI) analysts </w:t>
        </w:r>
        <w:r>
          <w:rPr>
            <w:rFonts w:ascii="Arial" w:hAnsi="Arial" w:cs="Arial"/>
            <w:szCs w:val="24"/>
          </w:rPr>
          <w:t>finished network validation, host discovery and sensor pla</w:t>
        </w:r>
      </w:ins>
      <w:ins w:id="9" w:author="James Honeycutt" w:date="2022-02-14T10:08:00Z">
        <w:r>
          <w:rPr>
            <w:rFonts w:ascii="Arial" w:hAnsi="Arial" w:cs="Arial"/>
            <w:szCs w:val="24"/>
          </w:rPr>
          <w:t>cement</w:t>
        </w:r>
      </w:ins>
      <w:del w:id="10" w:author="James Honeycutt" w:date="2022-02-14T10:05:00Z">
        <w:r w:rsidR="00AA66C7" w:rsidDel="00A91A08">
          <w:rPr>
            <w:rFonts w:ascii="Arial" w:hAnsi="Arial" w:cs="Arial"/>
            <w:szCs w:val="24"/>
          </w:rPr>
          <w:delText>CPT members have arrived on site at 1700 EST</w:delText>
        </w:r>
      </w:del>
      <w:del w:id="11" w:author="James Honeycutt" w:date="2022-02-14T10:02:00Z">
        <w:r w:rsidR="00AA66C7" w:rsidDel="00A91A08">
          <w:rPr>
            <w:rFonts w:ascii="Arial" w:hAnsi="Arial" w:cs="Arial"/>
            <w:szCs w:val="24"/>
          </w:rPr>
          <w:delText xml:space="preserve"> and have begun doing X, Y, </w:delText>
        </w:r>
        <w:r w:rsidR="00E06CCC" w:rsidDel="00A91A08">
          <w:rPr>
            <w:rFonts w:ascii="Arial" w:hAnsi="Arial" w:cs="Arial"/>
            <w:szCs w:val="24"/>
          </w:rPr>
          <w:delText xml:space="preserve">and </w:delText>
        </w:r>
        <w:r w:rsidR="00AA66C7" w:rsidDel="00A91A08">
          <w:rPr>
            <w:rFonts w:ascii="Arial" w:hAnsi="Arial" w:cs="Arial"/>
            <w:szCs w:val="24"/>
          </w:rPr>
          <w:delText>Z</w:delText>
        </w:r>
      </w:del>
    </w:p>
    <w:p w14:paraId="23E90B98" w14:textId="77777777" w:rsidR="00A91A08" w:rsidRPr="00FC0A09" w:rsidRDefault="00A91A08" w:rsidP="00A91A08">
      <w:pPr>
        <w:pStyle w:val="ListParagraph"/>
        <w:numPr>
          <w:ilvl w:val="0"/>
          <w:numId w:val="6"/>
        </w:numPr>
        <w:spacing w:after="240"/>
        <w:contextualSpacing w:val="0"/>
        <w:rPr>
          <w:ins w:id="12" w:author="James Honeycutt" w:date="2022-02-14T10:08:00Z"/>
          <w:rFonts w:ascii="Arial" w:hAnsi="Arial" w:cs="Arial"/>
          <w:szCs w:val="24"/>
        </w:rPr>
        <w:pPrChange w:id="13" w:author="James Honeycutt" w:date="2022-02-14T10:05:00Z">
          <w:pPr>
            <w:pStyle w:val="ListParagraph"/>
            <w:numPr>
              <w:numId w:val="4"/>
            </w:numPr>
            <w:spacing w:after="240"/>
            <w:ind w:hanging="360"/>
            <w:contextualSpacing w:val="0"/>
          </w:pPr>
        </w:pPrChange>
      </w:pPr>
    </w:p>
    <w:p w14:paraId="0C7CD089" w14:textId="1A0EE7C1" w:rsidR="00BE2440" w:rsidRPr="00A91A08" w:rsidDel="00A91A08" w:rsidRDefault="00A91A08" w:rsidP="00A91A08">
      <w:pPr>
        <w:pStyle w:val="ListParagraph"/>
        <w:numPr>
          <w:ilvl w:val="0"/>
          <w:numId w:val="6"/>
        </w:numPr>
        <w:rPr>
          <w:del w:id="14" w:author="James Honeycutt" w:date="2022-02-14T10:05:00Z"/>
          <w:rPrChange w:id="15" w:author="James Honeycutt" w:date="2022-02-14T10:09:00Z">
            <w:rPr>
              <w:del w:id="16" w:author="James Honeycutt" w:date="2022-02-14T10:05:00Z"/>
              <w:rFonts w:ascii="Arial" w:hAnsi="Arial" w:cs="Arial"/>
              <w:szCs w:val="24"/>
            </w:rPr>
          </w:rPrChange>
        </w:rPr>
      </w:pPr>
      <w:ins w:id="17" w:author="James Honeycutt" w:date="2022-02-14T10:08:00Z">
        <w:r>
          <w:rPr>
            <w:rFonts w:ascii="Arial" w:hAnsi="Arial" w:cs="Arial"/>
            <w:szCs w:val="24"/>
          </w:rPr>
          <w:t xml:space="preserve">The Discovery and Counter Infiltration (DCI) analysts </w:t>
        </w:r>
        <w:r>
          <w:rPr>
            <w:rFonts w:ascii="Arial" w:hAnsi="Arial" w:cs="Arial"/>
            <w:szCs w:val="24"/>
          </w:rPr>
          <w:t>began moni</w:t>
        </w:r>
      </w:ins>
      <w:ins w:id="18" w:author="James Honeycutt" w:date="2022-02-14T10:09:00Z">
        <w:r>
          <w:rPr>
            <w:rFonts w:ascii="Arial" w:hAnsi="Arial" w:cs="Arial"/>
            <w:szCs w:val="24"/>
          </w:rPr>
          <w:t>toring and looking for suspicious network traffic</w:t>
        </w:r>
      </w:ins>
      <w:del w:id="19" w:author="James Honeycutt" w:date="2022-02-14T10:05:00Z">
        <w:r w:rsidR="00AA66C7" w:rsidDel="00A91A08">
          <w:rPr>
            <w:rFonts w:ascii="Arial" w:hAnsi="Arial" w:cs="Arial"/>
            <w:szCs w:val="24"/>
          </w:rPr>
          <w:delText>The CPT Mission Commander</w:delText>
        </w:r>
        <w:r w:rsidR="00D721AC" w:rsidDel="00A91A08">
          <w:rPr>
            <w:rFonts w:ascii="Arial" w:hAnsi="Arial" w:cs="Arial"/>
            <w:szCs w:val="24"/>
          </w:rPr>
          <w:delText>,</w:delText>
        </w:r>
        <w:r w:rsidR="00AA66C7" w:rsidDel="00A91A08">
          <w:rPr>
            <w:rFonts w:ascii="Arial" w:hAnsi="Arial" w:cs="Arial"/>
            <w:szCs w:val="24"/>
          </w:rPr>
          <w:delText xml:space="preserve"> along with senior members </w:delText>
        </w:r>
        <w:r w:rsidR="00400DBF" w:rsidDel="00A91A08">
          <w:rPr>
            <w:rFonts w:ascii="Arial" w:hAnsi="Arial" w:cs="Arial"/>
            <w:szCs w:val="24"/>
          </w:rPr>
          <w:delText>of the CPT</w:delText>
        </w:r>
        <w:r w:rsidR="00D721AC" w:rsidDel="00A91A08">
          <w:rPr>
            <w:rFonts w:ascii="Arial" w:hAnsi="Arial" w:cs="Arial"/>
            <w:szCs w:val="24"/>
          </w:rPr>
          <w:delText>,</w:delText>
        </w:r>
        <w:r w:rsidR="00400DBF" w:rsidDel="00A91A08">
          <w:rPr>
            <w:rFonts w:ascii="Arial" w:hAnsi="Arial" w:cs="Arial"/>
            <w:szCs w:val="24"/>
          </w:rPr>
          <w:delText xml:space="preserve"> has</w:delText>
        </w:r>
        <w:r w:rsidR="00AA66C7" w:rsidDel="00A91A08">
          <w:rPr>
            <w:rFonts w:ascii="Arial" w:hAnsi="Arial" w:cs="Arial"/>
            <w:szCs w:val="24"/>
          </w:rPr>
          <w:delText xml:space="preserve"> conducted the interview with the mission and network owners.</w:delText>
        </w:r>
      </w:del>
    </w:p>
    <w:p w14:paraId="48DDA56A" w14:textId="77777777" w:rsidR="00A91A08" w:rsidRPr="00D721AC" w:rsidRDefault="00A91A08" w:rsidP="00A91A08">
      <w:pPr>
        <w:pStyle w:val="ListParagraph"/>
        <w:numPr>
          <w:ilvl w:val="0"/>
          <w:numId w:val="6"/>
        </w:numPr>
        <w:spacing w:after="240"/>
        <w:contextualSpacing w:val="0"/>
        <w:rPr>
          <w:ins w:id="20" w:author="James Honeycutt" w:date="2022-02-14T10:09:00Z"/>
        </w:rPr>
        <w:pPrChange w:id="21" w:author="James Honeycutt" w:date="2022-02-14T10:05:00Z">
          <w:pPr>
            <w:pStyle w:val="ListParagraph"/>
            <w:numPr>
              <w:numId w:val="4"/>
            </w:numPr>
            <w:spacing w:after="240"/>
            <w:ind w:hanging="360"/>
            <w:contextualSpacing w:val="0"/>
          </w:pPr>
        </w:pPrChange>
      </w:pPr>
    </w:p>
    <w:p w14:paraId="2B58C21B" w14:textId="7219E776" w:rsidR="00BE2440" w:rsidDel="00A91A08" w:rsidRDefault="00A91A08" w:rsidP="00A91A08">
      <w:pPr>
        <w:pStyle w:val="ListParagraph"/>
        <w:numPr>
          <w:ilvl w:val="0"/>
          <w:numId w:val="6"/>
        </w:numPr>
        <w:rPr>
          <w:del w:id="22" w:author="James Honeycutt" w:date="2022-02-14T10:05:00Z"/>
          <w:rFonts w:ascii="Arial" w:hAnsi="Arial" w:cs="Arial"/>
          <w:szCs w:val="24"/>
        </w:rPr>
      </w:pPr>
      <w:ins w:id="23" w:author="James Honeycutt" w:date="2022-02-14T10:09:00Z">
        <w:r>
          <w:rPr>
            <w:rFonts w:ascii="Arial" w:hAnsi="Arial" w:cs="Arial"/>
            <w:szCs w:val="24"/>
          </w:rPr>
          <w:t xml:space="preserve">The Discovery and Counter Infiltration (DCI) analysts </w:t>
        </w:r>
        <w:r>
          <w:rPr>
            <w:rFonts w:ascii="Arial" w:hAnsi="Arial" w:cs="Arial"/>
            <w:szCs w:val="24"/>
          </w:rPr>
          <w:t>began host analysis on several machines</w:t>
        </w:r>
      </w:ins>
      <w:del w:id="24" w:author="James Honeycutt" w:date="2022-02-14T10:05:00Z">
        <w:r w:rsidR="00400DBF" w:rsidDel="00A91A08">
          <w:rPr>
            <w:rFonts w:ascii="Arial" w:hAnsi="Arial" w:cs="Arial"/>
            <w:szCs w:val="24"/>
          </w:rPr>
          <w:delText>Mission analysis</w:delText>
        </w:r>
        <w:r w:rsidR="00692D67" w:rsidDel="00A91A08">
          <w:rPr>
            <w:rFonts w:ascii="Arial" w:hAnsi="Arial" w:cs="Arial"/>
            <w:szCs w:val="24"/>
          </w:rPr>
          <w:delText xml:space="preserve"> has begun</w:delText>
        </w:r>
        <w:r w:rsidR="00400DBF" w:rsidDel="00A91A08">
          <w:rPr>
            <w:rFonts w:ascii="Arial" w:hAnsi="Arial" w:cs="Arial"/>
            <w:szCs w:val="24"/>
          </w:rPr>
          <w:delText>.</w:delText>
        </w:r>
      </w:del>
    </w:p>
    <w:p w14:paraId="66D17EA5" w14:textId="77777777" w:rsidR="00A91A08" w:rsidRPr="00FC0A09" w:rsidRDefault="00A91A08" w:rsidP="00A91A08">
      <w:pPr>
        <w:pStyle w:val="ListParagraph"/>
        <w:numPr>
          <w:ilvl w:val="0"/>
          <w:numId w:val="6"/>
        </w:numPr>
        <w:spacing w:after="240"/>
        <w:contextualSpacing w:val="0"/>
        <w:rPr>
          <w:ins w:id="25" w:author="James Honeycutt" w:date="2022-02-14T10:10:00Z"/>
          <w:rFonts w:ascii="Arial" w:hAnsi="Arial" w:cs="Arial"/>
          <w:szCs w:val="24"/>
        </w:rPr>
        <w:pPrChange w:id="26" w:author="James Honeycutt" w:date="2022-02-14T10:05:00Z">
          <w:pPr>
            <w:pStyle w:val="ListParagraph"/>
            <w:numPr>
              <w:numId w:val="4"/>
            </w:numPr>
            <w:spacing w:after="240"/>
            <w:ind w:hanging="360"/>
            <w:contextualSpacing w:val="0"/>
          </w:pPr>
        </w:pPrChange>
      </w:pPr>
    </w:p>
    <w:p w14:paraId="071B5157" w14:textId="7EEC2B74" w:rsidR="00BE2440" w:rsidRPr="002D6BC1" w:rsidDel="002D6BC1" w:rsidRDefault="002D6BC1" w:rsidP="00A91A08">
      <w:pPr>
        <w:pStyle w:val="ListParagraph"/>
        <w:numPr>
          <w:ilvl w:val="0"/>
          <w:numId w:val="6"/>
        </w:numPr>
        <w:rPr>
          <w:del w:id="27" w:author="James Honeycutt" w:date="2022-02-14T10:05:00Z"/>
          <w:rPrChange w:id="28" w:author="James Honeycutt" w:date="2022-02-14T10:13:00Z">
            <w:rPr>
              <w:del w:id="29" w:author="James Honeycutt" w:date="2022-02-14T10:05:00Z"/>
              <w:rFonts w:ascii="Arial" w:hAnsi="Arial" w:cs="Arial"/>
              <w:szCs w:val="24"/>
            </w:rPr>
          </w:rPrChange>
        </w:rPr>
      </w:pPr>
      <w:ins w:id="30" w:author="James Honeycutt" w:date="2022-02-14T10:12:00Z">
        <w:r>
          <w:rPr>
            <w:rFonts w:ascii="Arial" w:hAnsi="Arial" w:cs="Arial"/>
            <w:szCs w:val="24"/>
          </w:rPr>
          <w:t>Senior members of the CPT started MDMP on eradi</w:t>
        </w:r>
      </w:ins>
      <w:ins w:id="31" w:author="James Honeycutt" w:date="2022-02-14T10:13:00Z">
        <w:r>
          <w:rPr>
            <w:rFonts w:ascii="Arial" w:hAnsi="Arial" w:cs="Arial"/>
            <w:szCs w:val="24"/>
          </w:rPr>
          <w:t>cation and recover efforts</w:t>
        </w:r>
      </w:ins>
      <w:del w:id="32" w:author="James Honeycutt" w:date="2022-02-14T10:05:00Z">
        <w:r w:rsidR="00692D67" w:rsidDel="00A91A08">
          <w:rPr>
            <w:rFonts w:ascii="Arial" w:hAnsi="Arial" w:cs="Arial"/>
            <w:szCs w:val="24"/>
          </w:rPr>
          <w:delText xml:space="preserve">Network </w:delText>
        </w:r>
        <w:r w:rsidR="00400DBF" w:rsidDel="00A91A08">
          <w:rPr>
            <w:rFonts w:ascii="Arial" w:hAnsi="Arial" w:cs="Arial"/>
            <w:szCs w:val="24"/>
          </w:rPr>
          <w:delText>validation, host discovery and design assessment</w:delText>
        </w:r>
        <w:r w:rsidR="00692D67" w:rsidDel="00A91A08">
          <w:rPr>
            <w:rFonts w:ascii="Arial" w:hAnsi="Arial" w:cs="Arial"/>
            <w:szCs w:val="24"/>
          </w:rPr>
          <w:delText xml:space="preserve"> have been initiated.</w:delText>
        </w:r>
      </w:del>
    </w:p>
    <w:p w14:paraId="454C1041" w14:textId="77777777" w:rsidR="002D6BC1" w:rsidRPr="00D721AC" w:rsidRDefault="002D6BC1" w:rsidP="00A91A08">
      <w:pPr>
        <w:pStyle w:val="ListParagraph"/>
        <w:numPr>
          <w:ilvl w:val="0"/>
          <w:numId w:val="6"/>
        </w:numPr>
        <w:spacing w:after="240"/>
        <w:contextualSpacing w:val="0"/>
        <w:rPr>
          <w:ins w:id="33" w:author="James Honeycutt" w:date="2022-02-14T10:13:00Z"/>
        </w:rPr>
        <w:pPrChange w:id="34" w:author="James Honeycutt" w:date="2022-02-14T10:05:00Z">
          <w:pPr>
            <w:pStyle w:val="ListParagraph"/>
            <w:numPr>
              <w:numId w:val="4"/>
            </w:numPr>
            <w:spacing w:after="240"/>
            <w:ind w:hanging="360"/>
            <w:contextualSpacing w:val="0"/>
          </w:pPr>
        </w:pPrChange>
      </w:pPr>
    </w:p>
    <w:p w14:paraId="3E0C2DAE" w14:textId="4378FA96" w:rsidR="00BE2440" w:rsidDel="002D6BC1" w:rsidRDefault="002D6BC1" w:rsidP="00A91A08">
      <w:pPr>
        <w:pStyle w:val="ListParagraph"/>
        <w:numPr>
          <w:ilvl w:val="0"/>
          <w:numId w:val="6"/>
        </w:numPr>
        <w:rPr>
          <w:del w:id="35" w:author="James Honeycutt" w:date="2022-02-14T10:05:00Z"/>
          <w:rFonts w:ascii="Arial" w:hAnsi="Arial" w:cs="Arial"/>
          <w:szCs w:val="24"/>
        </w:rPr>
      </w:pPr>
      <w:ins w:id="36" w:author="James Honeycutt" w:date="2022-02-14T10:13:00Z">
        <w:r>
          <w:rPr>
            <w:rFonts w:ascii="Arial" w:hAnsi="Arial" w:cs="Arial"/>
            <w:szCs w:val="24"/>
          </w:rPr>
          <w:t xml:space="preserve">The All-Source Analyst </w:t>
        </w:r>
      </w:ins>
      <w:ins w:id="37" w:author="James Honeycutt" w:date="2022-02-14T10:18:00Z">
        <w:r>
          <w:rPr>
            <w:rFonts w:ascii="Arial" w:hAnsi="Arial" w:cs="Arial"/>
            <w:szCs w:val="24"/>
          </w:rPr>
          <w:t xml:space="preserve">(ASA) </w:t>
        </w:r>
      </w:ins>
      <w:ins w:id="38" w:author="James Honeycutt" w:date="2022-02-14T10:14:00Z">
        <w:r>
          <w:rPr>
            <w:rFonts w:ascii="Arial" w:hAnsi="Arial" w:cs="Arial"/>
            <w:szCs w:val="24"/>
          </w:rPr>
          <w:t xml:space="preserve">documented and mapped newly found </w:t>
        </w:r>
        <w:proofErr w:type="spellStart"/>
        <w:r>
          <w:rPr>
            <w:rFonts w:ascii="Arial" w:hAnsi="Arial" w:cs="Arial"/>
            <w:szCs w:val="24"/>
          </w:rPr>
          <w:t>IoCs</w:t>
        </w:r>
      </w:ins>
      <w:proofErr w:type="spellEnd"/>
      <w:del w:id="39" w:author="James Honeycutt" w:date="2022-02-14T10:05:00Z">
        <w:r w:rsidR="00400DBF" w:rsidDel="00A91A08">
          <w:rPr>
            <w:rFonts w:ascii="Arial" w:hAnsi="Arial" w:cs="Arial"/>
            <w:szCs w:val="24"/>
          </w:rPr>
          <w:delText xml:space="preserve">The Discovery and Counter Infiltration </w:delText>
        </w:r>
        <w:r w:rsidR="00D721AC" w:rsidDel="00A91A08">
          <w:rPr>
            <w:rFonts w:ascii="Arial" w:hAnsi="Arial" w:cs="Arial"/>
            <w:szCs w:val="24"/>
          </w:rPr>
          <w:delText xml:space="preserve">(DCI) </w:delText>
        </w:r>
        <w:r w:rsidR="00692D67" w:rsidDel="00A91A08">
          <w:rPr>
            <w:rFonts w:ascii="Arial" w:hAnsi="Arial" w:cs="Arial"/>
            <w:szCs w:val="24"/>
          </w:rPr>
          <w:delText xml:space="preserve">analysts have </w:delText>
        </w:r>
        <w:r w:rsidR="00400DBF" w:rsidDel="00A91A08">
          <w:rPr>
            <w:rFonts w:ascii="Arial" w:hAnsi="Arial" w:cs="Arial"/>
            <w:szCs w:val="24"/>
          </w:rPr>
          <w:delText>started reviewing the network</w:delText>
        </w:r>
        <w:r w:rsidR="00D721AC" w:rsidDel="00A91A08">
          <w:rPr>
            <w:rFonts w:ascii="Arial" w:hAnsi="Arial" w:cs="Arial"/>
            <w:szCs w:val="24"/>
          </w:rPr>
          <w:delText>’</w:delText>
        </w:r>
        <w:r w:rsidR="00400DBF" w:rsidDel="00A91A08">
          <w:rPr>
            <w:rFonts w:ascii="Arial" w:hAnsi="Arial" w:cs="Arial"/>
            <w:szCs w:val="24"/>
          </w:rPr>
          <w:delText>s organic sensor capabilities to determine network visibility.</w:delText>
        </w:r>
      </w:del>
    </w:p>
    <w:p w14:paraId="73D760FC" w14:textId="77777777" w:rsidR="002D6BC1" w:rsidRPr="00FC0A09" w:rsidRDefault="002D6BC1" w:rsidP="00A91A08">
      <w:pPr>
        <w:pStyle w:val="ListParagraph"/>
        <w:numPr>
          <w:ilvl w:val="0"/>
          <w:numId w:val="6"/>
        </w:numPr>
        <w:spacing w:after="240"/>
        <w:contextualSpacing w:val="0"/>
        <w:rPr>
          <w:ins w:id="40" w:author="James Honeycutt" w:date="2022-02-14T10:14:00Z"/>
          <w:rFonts w:ascii="Arial" w:hAnsi="Arial" w:cs="Arial"/>
          <w:szCs w:val="24"/>
        </w:rPr>
        <w:pPrChange w:id="41" w:author="James Honeycutt" w:date="2022-02-14T10:05:00Z">
          <w:pPr>
            <w:pStyle w:val="ListParagraph"/>
            <w:numPr>
              <w:numId w:val="4"/>
            </w:numPr>
            <w:spacing w:after="240"/>
            <w:ind w:hanging="360"/>
            <w:contextualSpacing w:val="0"/>
          </w:pPr>
        </w:pPrChange>
      </w:pPr>
    </w:p>
    <w:p w14:paraId="74413317" w14:textId="37024A24" w:rsidR="00400DBF" w:rsidDel="00A91A08" w:rsidRDefault="00D721AC" w:rsidP="002D6BC1">
      <w:pPr>
        <w:pStyle w:val="ListParagraph"/>
        <w:spacing w:after="240"/>
        <w:contextualSpacing w:val="0"/>
        <w:rPr>
          <w:del w:id="42" w:author="James Honeycutt" w:date="2022-02-14T10:05:00Z"/>
          <w:rFonts w:ascii="Arial" w:hAnsi="Arial" w:cs="Arial"/>
          <w:szCs w:val="24"/>
        </w:rPr>
        <w:pPrChange w:id="43" w:author="James Honeycutt" w:date="2022-02-14T10:14:00Z">
          <w:pPr>
            <w:pStyle w:val="ListParagraph"/>
            <w:numPr>
              <w:numId w:val="4"/>
            </w:numPr>
            <w:spacing w:after="240"/>
            <w:ind w:hanging="360"/>
            <w:contextualSpacing w:val="0"/>
          </w:pPr>
        </w:pPrChange>
      </w:pPr>
      <w:del w:id="44" w:author="James Honeycutt" w:date="2022-02-14T10:05:00Z">
        <w:r w:rsidDel="00A91A08">
          <w:rPr>
            <w:rFonts w:ascii="Arial" w:hAnsi="Arial" w:cs="Arial"/>
            <w:szCs w:val="24"/>
          </w:rPr>
          <w:delText xml:space="preserve">Compliance </w:delText>
        </w:r>
        <w:r w:rsidR="00400DBF" w:rsidDel="00A91A08">
          <w:rPr>
            <w:rFonts w:ascii="Arial" w:hAnsi="Arial" w:cs="Arial"/>
            <w:szCs w:val="24"/>
          </w:rPr>
          <w:delText>and policy assessments</w:delText>
        </w:r>
        <w:r w:rsidDel="00A91A08">
          <w:rPr>
            <w:rFonts w:ascii="Arial" w:hAnsi="Arial" w:cs="Arial"/>
            <w:szCs w:val="24"/>
          </w:rPr>
          <w:delText xml:space="preserve"> have begun</w:delText>
        </w:r>
        <w:r w:rsidR="00400DBF" w:rsidDel="00A91A08">
          <w:rPr>
            <w:rFonts w:ascii="Arial" w:hAnsi="Arial" w:cs="Arial"/>
            <w:szCs w:val="24"/>
          </w:rPr>
          <w:delText>.</w:delText>
        </w:r>
      </w:del>
    </w:p>
    <w:p w14:paraId="0451F31E" w14:textId="3C4893B3" w:rsidR="00BE2440" w:rsidDel="00A91A08" w:rsidRDefault="00400DBF" w:rsidP="002D6BC1">
      <w:pPr>
        <w:pStyle w:val="ListParagraph"/>
        <w:spacing w:after="240"/>
        <w:contextualSpacing w:val="0"/>
        <w:rPr>
          <w:del w:id="45" w:author="James Honeycutt" w:date="2022-02-14T10:05:00Z"/>
          <w:rFonts w:ascii="Arial" w:hAnsi="Arial" w:cs="Arial"/>
          <w:szCs w:val="24"/>
        </w:rPr>
        <w:pPrChange w:id="46" w:author="James Honeycutt" w:date="2022-02-14T10:14:00Z">
          <w:pPr>
            <w:pStyle w:val="ListParagraph"/>
            <w:numPr>
              <w:numId w:val="4"/>
            </w:numPr>
            <w:spacing w:after="240"/>
            <w:ind w:hanging="360"/>
            <w:contextualSpacing w:val="0"/>
          </w:pPr>
        </w:pPrChange>
      </w:pPr>
      <w:del w:id="47" w:author="James Honeycutt" w:date="2022-02-14T10:05:00Z">
        <w:r w:rsidDel="00A91A08">
          <w:rPr>
            <w:rFonts w:ascii="Arial" w:hAnsi="Arial" w:cs="Arial"/>
            <w:szCs w:val="24"/>
          </w:rPr>
          <w:delText xml:space="preserve">The Cyber Threat Emulation </w:delText>
        </w:r>
        <w:r w:rsidR="00D721AC" w:rsidDel="00A91A08">
          <w:rPr>
            <w:rFonts w:ascii="Arial" w:hAnsi="Arial" w:cs="Arial"/>
            <w:szCs w:val="24"/>
          </w:rPr>
          <w:delText>(CTE) operators are</w:delText>
        </w:r>
        <w:r w:rsidDel="00A91A08">
          <w:rPr>
            <w:rFonts w:ascii="Arial" w:hAnsi="Arial" w:cs="Arial"/>
            <w:szCs w:val="24"/>
          </w:rPr>
          <w:delText xml:space="preserve"> working with the All-Source Analyst to develop threat intelligence and Indication and Warnings</w:delText>
        </w:r>
        <w:r w:rsidR="00E06CCC" w:rsidDel="00A91A08">
          <w:rPr>
            <w:rFonts w:ascii="Arial" w:hAnsi="Arial" w:cs="Arial"/>
            <w:szCs w:val="24"/>
          </w:rPr>
          <w:delText xml:space="preserve"> (I&amp;Ws)</w:delText>
        </w:r>
        <w:r w:rsidDel="00A91A08">
          <w:rPr>
            <w:rFonts w:ascii="Arial" w:hAnsi="Arial" w:cs="Arial"/>
            <w:szCs w:val="24"/>
          </w:rPr>
          <w:delText xml:space="preserve">. </w:delText>
        </w:r>
      </w:del>
    </w:p>
    <w:p w14:paraId="56E87FD1" w14:textId="3E5CA079" w:rsidR="00400DBF" w:rsidDel="00A91A08" w:rsidRDefault="00400DBF" w:rsidP="002D6BC1">
      <w:pPr>
        <w:pStyle w:val="ListParagraph"/>
        <w:spacing w:after="240"/>
        <w:contextualSpacing w:val="0"/>
        <w:rPr>
          <w:del w:id="48" w:author="James Honeycutt" w:date="2022-02-14T10:05:00Z"/>
          <w:rFonts w:ascii="Arial" w:hAnsi="Arial" w:cs="Arial"/>
          <w:szCs w:val="24"/>
        </w:rPr>
        <w:pPrChange w:id="49" w:author="James Honeycutt" w:date="2022-02-14T10:14:00Z">
          <w:pPr>
            <w:pStyle w:val="ListParagraph"/>
            <w:numPr>
              <w:numId w:val="4"/>
            </w:numPr>
            <w:spacing w:after="240"/>
            <w:ind w:hanging="360"/>
            <w:contextualSpacing w:val="0"/>
          </w:pPr>
        </w:pPrChange>
      </w:pPr>
      <w:del w:id="50" w:author="James Honeycutt" w:date="2022-02-14T10:05:00Z">
        <w:r w:rsidDel="00A91A08">
          <w:rPr>
            <w:rFonts w:ascii="Arial" w:hAnsi="Arial" w:cs="Arial"/>
            <w:szCs w:val="24"/>
          </w:rPr>
          <w:delText xml:space="preserve">The </w:delText>
        </w:r>
        <w:r w:rsidR="00D721AC" w:rsidDel="00A91A08">
          <w:rPr>
            <w:rFonts w:ascii="Arial" w:hAnsi="Arial" w:cs="Arial"/>
            <w:szCs w:val="24"/>
          </w:rPr>
          <w:delText>CTE</w:delText>
        </w:r>
        <w:r w:rsidDel="00A91A08">
          <w:rPr>
            <w:rFonts w:ascii="Arial" w:hAnsi="Arial" w:cs="Arial"/>
            <w:szCs w:val="24"/>
          </w:rPr>
          <w:delText xml:space="preserve"> </w:delText>
        </w:r>
        <w:r w:rsidR="00D721AC" w:rsidDel="00A91A08">
          <w:rPr>
            <w:rFonts w:ascii="Arial" w:hAnsi="Arial" w:cs="Arial"/>
            <w:szCs w:val="24"/>
          </w:rPr>
          <w:delText xml:space="preserve">operators </w:delText>
        </w:r>
        <w:r w:rsidDel="00A91A08">
          <w:rPr>
            <w:rFonts w:ascii="Arial" w:hAnsi="Arial" w:cs="Arial"/>
            <w:szCs w:val="24"/>
          </w:rPr>
          <w:delText xml:space="preserve">will work with </w:delText>
        </w:r>
        <w:r w:rsidR="00D721AC" w:rsidDel="00A91A08">
          <w:rPr>
            <w:rFonts w:ascii="Arial" w:hAnsi="Arial" w:cs="Arial"/>
            <w:szCs w:val="24"/>
          </w:rPr>
          <w:delText>other mission elements</w:delText>
        </w:r>
        <w:r w:rsidDel="00A91A08">
          <w:rPr>
            <w:rFonts w:ascii="Arial" w:hAnsi="Arial" w:cs="Arial"/>
            <w:szCs w:val="24"/>
          </w:rPr>
          <w:delText xml:space="preserve"> to develop and prepare for the Participated Defensive Evaluation of the network.</w:delText>
        </w:r>
      </w:del>
    </w:p>
    <w:p w14:paraId="307C5E6D" w14:textId="2D6D739F" w:rsidR="00400DBF" w:rsidDel="00A91A08" w:rsidRDefault="00400DBF" w:rsidP="002D6BC1">
      <w:pPr>
        <w:pStyle w:val="ListParagraph"/>
        <w:spacing w:after="240"/>
        <w:contextualSpacing w:val="0"/>
        <w:rPr>
          <w:del w:id="51" w:author="James Honeycutt" w:date="2022-02-14T10:05:00Z"/>
          <w:rFonts w:ascii="Arial" w:hAnsi="Arial" w:cs="Arial"/>
          <w:szCs w:val="24"/>
        </w:rPr>
        <w:pPrChange w:id="52" w:author="James Honeycutt" w:date="2022-02-14T10:14:00Z">
          <w:pPr>
            <w:pStyle w:val="ListParagraph"/>
            <w:numPr>
              <w:numId w:val="4"/>
            </w:numPr>
            <w:spacing w:after="240"/>
            <w:ind w:hanging="360"/>
            <w:contextualSpacing w:val="0"/>
          </w:pPr>
        </w:pPrChange>
      </w:pPr>
      <w:del w:id="53" w:author="James Honeycutt" w:date="2022-02-14T10:05:00Z">
        <w:r w:rsidDel="00A91A08">
          <w:rPr>
            <w:rFonts w:ascii="Arial" w:hAnsi="Arial" w:cs="Arial"/>
            <w:szCs w:val="24"/>
          </w:rPr>
          <w:delText xml:space="preserve">The CPT </w:delText>
        </w:r>
        <w:r w:rsidR="00D721AC" w:rsidDel="00A91A08">
          <w:rPr>
            <w:rFonts w:ascii="Arial" w:hAnsi="Arial" w:cs="Arial"/>
            <w:szCs w:val="24"/>
          </w:rPr>
          <w:delText xml:space="preserve">staff </w:delText>
        </w:r>
        <w:r w:rsidDel="00A91A08">
          <w:rPr>
            <w:rFonts w:ascii="Arial" w:hAnsi="Arial" w:cs="Arial"/>
            <w:szCs w:val="24"/>
          </w:rPr>
          <w:delText>element is working with external organizations to provide support as needed to the CPT on site.</w:delText>
        </w:r>
      </w:del>
    </w:p>
    <w:p w14:paraId="2E3F4BD9" w14:textId="6B869CB9" w:rsidR="00AA66C7" w:rsidRPr="00FC0A09" w:rsidDel="00A91A08" w:rsidRDefault="00D721AC" w:rsidP="002D6BC1">
      <w:pPr>
        <w:pStyle w:val="ListParagraph"/>
        <w:spacing w:after="240"/>
        <w:contextualSpacing w:val="0"/>
        <w:rPr>
          <w:del w:id="54" w:author="James Honeycutt" w:date="2022-02-14T10:05:00Z"/>
          <w:rFonts w:ascii="Arial" w:hAnsi="Arial" w:cs="Arial"/>
          <w:szCs w:val="24"/>
        </w:rPr>
        <w:pPrChange w:id="55" w:author="James Honeycutt" w:date="2022-02-14T10:14:00Z">
          <w:pPr>
            <w:pStyle w:val="ListParagraph"/>
            <w:numPr>
              <w:numId w:val="4"/>
            </w:numPr>
            <w:spacing w:after="240"/>
            <w:ind w:hanging="360"/>
            <w:contextualSpacing w:val="0"/>
          </w:pPr>
        </w:pPrChange>
      </w:pPr>
      <w:del w:id="56" w:author="James Honeycutt" w:date="2022-02-14T10:05:00Z">
        <w:r w:rsidDel="00A91A08">
          <w:rPr>
            <w:rFonts w:ascii="Arial" w:hAnsi="Arial" w:cs="Arial"/>
            <w:szCs w:val="24"/>
          </w:rPr>
          <w:delText xml:space="preserve">The </w:delText>
        </w:r>
        <w:r w:rsidR="00A620B7" w:rsidDel="00A91A08">
          <w:rPr>
            <w:rFonts w:ascii="Arial" w:hAnsi="Arial" w:cs="Arial"/>
            <w:szCs w:val="24"/>
          </w:rPr>
          <w:delText>CPT on site has identified suspicious activity. They created SPOTREP 01 and created a Request for Analysis (RFA)</w:delText>
        </w:r>
        <w:r w:rsidDel="00A91A08">
          <w:rPr>
            <w:rFonts w:ascii="Arial" w:hAnsi="Arial" w:cs="Arial"/>
            <w:szCs w:val="24"/>
          </w:rPr>
          <w:delText>,</w:delText>
        </w:r>
        <w:r w:rsidR="00A620B7" w:rsidDel="00A91A08">
          <w:rPr>
            <w:rFonts w:ascii="Arial" w:hAnsi="Arial" w:cs="Arial"/>
            <w:szCs w:val="24"/>
          </w:rPr>
          <w:delText xml:space="preserve"> which was sent to CNMF </w:delText>
        </w:r>
        <w:r w:rsidR="00025EEB" w:rsidDel="00A91A08">
          <w:rPr>
            <w:rFonts w:ascii="Arial" w:hAnsi="Arial" w:cs="Arial"/>
            <w:szCs w:val="24"/>
          </w:rPr>
          <w:delText>Battle Bridge</w:delText>
        </w:r>
        <w:r w:rsidR="00A620B7" w:rsidDel="00A91A08">
          <w:rPr>
            <w:rFonts w:ascii="Arial" w:hAnsi="Arial" w:cs="Arial"/>
            <w:szCs w:val="24"/>
          </w:rPr>
          <w:delText xml:space="preserve"> for additional malware triage and forensics.</w:delText>
        </w:r>
      </w:del>
    </w:p>
    <w:p w14:paraId="4D4D8BEA" w14:textId="77777777" w:rsidR="00AA66C7" w:rsidRPr="00AA66C7" w:rsidRDefault="00AA66C7" w:rsidP="002D6BC1">
      <w:pPr>
        <w:pStyle w:val="ListParagraph"/>
        <w:rPr>
          <w:rFonts w:ascii="Arial" w:hAnsi="Arial" w:cs="Arial"/>
          <w:b/>
          <w:sz w:val="24"/>
          <w:szCs w:val="24"/>
          <w:u w:val="single"/>
        </w:rPr>
        <w:pPrChange w:id="57" w:author="James Honeycutt" w:date="2022-02-14T10:14:00Z">
          <w:pPr>
            <w:pStyle w:val="ListParagraph"/>
            <w:ind w:left="360"/>
          </w:pPr>
        </w:pPrChange>
      </w:pPr>
    </w:p>
    <w:p w14:paraId="32FD5FCF" w14:textId="2531E710" w:rsidR="00AA66C7" w:rsidRPr="0089144F" w:rsidRDefault="00AA66C7" w:rsidP="00A27F70">
      <w:pPr>
        <w:pStyle w:val="ListParagraph"/>
        <w:ind w:left="360"/>
        <w:rPr>
          <w:rFonts w:ascii="Arial" w:hAnsi="Arial" w:cs="Arial"/>
          <w:b/>
          <w:sz w:val="28"/>
          <w:szCs w:val="24"/>
          <w:u w:val="single"/>
        </w:rPr>
      </w:pPr>
      <w:r w:rsidRPr="0089144F">
        <w:rPr>
          <w:rFonts w:ascii="Arial" w:hAnsi="Arial" w:cs="Arial"/>
          <w:b/>
          <w:sz w:val="28"/>
          <w:szCs w:val="24"/>
          <w:u w:val="single"/>
        </w:rPr>
        <w:t xml:space="preserve">NEXT </w:t>
      </w:r>
      <w:ins w:id="58" w:author="James Honeycutt" w:date="2022-02-14T10:05:00Z">
        <w:r w:rsidR="00A91A08">
          <w:rPr>
            <w:rFonts w:ascii="Arial" w:hAnsi="Arial" w:cs="Arial"/>
            <w:b/>
            <w:sz w:val="28"/>
            <w:szCs w:val="24"/>
            <w:u w:val="single"/>
          </w:rPr>
          <w:t>24</w:t>
        </w:r>
      </w:ins>
      <w:del w:id="59" w:author="James Honeycutt" w:date="2022-02-14T10:05:00Z">
        <w:r w:rsidR="00B206DE" w:rsidDel="00A91A08">
          <w:rPr>
            <w:rFonts w:ascii="Arial" w:hAnsi="Arial" w:cs="Arial"/>
            <w:b/>
            <w:sz w:val="28"/>
            <w:szCs w:val="24"/>
            <w:u w:val="single"/>
          </w:rPr>
          <w:delText>72</w:delText>
        </w:r>
      </w:del>
    </w:p>
    <w:p w14:paraId="3D514CD6" w14:textId="3020BCF2" w:rsidR="00AA66C7" w:rsidRPr="0089144F" w:rsidDel="00A91A08" w:rsidRDefault="00AA66C7" w:rsidP="00A27F70">
      <w:pPr>
        <w:pStyle w:val="ListParagraph"/>
        <w:ind w:left="360"/>
        <w:rPr>
          <w:del w:id="60" w:author="James Honeycutt" w:date="2022-02-14T10:10:00Z"/>
          <w:rFonts w:ascii="Arial" w:hAnsi="Arial" w:cs="Arial"/>
          <w:i/>
          <w:color w:val="C00000"/>
          <w:szCs w:val="24"/>
        </w:rPr>
      </w:pPr>
      <w:del w:id="61" w:author="James Honeycutt" w:date="2022-02-14T10:10:00Z">
        <w:r w:rsidRPr="0089144F" w:rsidDel="00A91A08">
          <w:rPr>
            <w:rFonts w:ascii="Arial" w:hAnsi="Arial" w:cs="Arial"/>
            <w:i/>
            <w:color w:val="C00000"/>
            <w:szCs w:val="24"/>
          </w:rPr>
          <w:delText xml:space="preserve">This portion of the SITREP documents what the CPT is doing in the next </w:delText>
        </w:r>
        <w:r w:rsidR="00B206DE" w:rsidDel="00A91A08">
          <w:rPr>
            <w:rFonts w:ascii="Arial" w:hAnsi="Arial" w:cs="Arial"/>
            <w:i/>
            <w:color w:val="C00000"/>
            <w:szCs w:val="24"/>
          </w:rPr>
          <w:delText>72</w:delText>
        </w:r>
        <w:r w:rsidRPr="0089144F" w:rsidDel="00A91A08">
          <w:rPr>
            <w:rFonts w:ascii="Arial" w:hAnsi="Arial" w:cs="Arial"/>
            <w:i/>
            <w:color w:val="C00000"/>
            <w:szCs w:val="24"/>
          </w:rPr>
          <w:delText xml:space="preserve"> hours</w:delText>
        </w:r>
        <w:r w:rsidR="00657C6B" w:rsidDel="00A91A08">
          <w:rPr>
            <w:rFonts w:ascii="Arial" w:hAnsi="Arial" w:cs="Arial"/>
            <w:i/>
            <w:color w:val="C00000"/>
            <w:szCs w:val="24"/>
          </w:rPr>
          <w:delText>, providing b</w:delText>
        </w:r>
        <w:r w:rsidR="00400DBF" w:rsidRPr="0089144F" w:rsidDel="00A91A08">
          <w:rPr>
            <w:rFonts w:ascii="Arial" w:hAnsi="Arial" w:cs="Arial"/>
            <w:i/>
            <w:color w:val="C00000"/>
            <w:szCs w:val="24"/>
          </w:rPr>
          <w:delText>road descriptions of what is going on.</w:delText>
        </w:r>
        <w:r w:rsidR="00BE2440" w:rsidRPr="0089144F" w:rsidDel="00A91A08">
          <w:rPr>
            <w:rFonts w:ascii="Arial" w:hAnsi="Arial" w:cs="Arial"/>
            <w:i/>
            <w:color w:val="C00000"/>
            <w:szCs w:val="24"/>
          </w:rPr>
          <w:delText xml:space="preserve"> In the planning phase of operations</w:delText>
        </w:r>
        <w:r w:rsidR="00657C6B" w:rsidDel="00A91A08">
          <w:rPr>
            <w:rFonts w:ascii="Arial" w:hAnsi="Arial" w:cs="Arial"/>
            <w:i/>
            <w:color w:val="C00000"/>
            <w:szCs w:val="24"/>
          </w:rPr>
          <w:delText>,</w:delText>
        </w:r>
        <w:r w:rsidR="00BE2440" w:rsidRPr="0089144F" w:rsidDel="00A91A08">
          <w:rPr>
            <w:rFonts w:ascii="Arial" w:hAnsi="Arial" w:cs="Arial"/>
            <w:i/>
            <w:color w:val="C00000"/>
            <w:szCs w:val="24"/>
          </w:rPr>
          <w:delText xml:space="preserve"> the staff element creates a notional timeline of the mission</w:delText>
        </w:r>
        <w:r w:rsidR="00657C6B" w:rsidDel="00A91A08">
          <w:rPr>
            <w:rFonts w:ascii="Arial" w:hAnsi="Arial" w:cs="Arial"/>
            <w:i/>
            <w:color w:val="C00000"/>
            <w:szCs w:val="24"/>
          </w:rPr>
          <w:delText>; t</w:delText>
        </w:r>
        <w:r w:rsidR="00BE2440" w:rsidRPr="0089144F" w:rsidDel="00A91A08">
          <w:rPr>
            <w:rFonts w:ascii="Arial" w:hAnsi="Arial" w:cs="Arial"/>
            <w:i/>
            <w:color w:val="C00000"/>
            <w:szCs w:val="24"/>
          </w:rPr>
          <w:delText xml:space="preserve">his is to </w:delText>
        </w:r>
        <w:r w:rsidR="00657C6B" w:rsidDel="00A91A08">
          <w:rPr>
            <w:rFonts w:ascii="Arial" w:hAnsi="Arial" w:cs="Arial"/>
            <w:i/>
            <w:color w:val="C00000"/>
            <w:szCs w:val="24"/>
          </w:rPr>
          <w:delText>ensure that</w:delText>
        </w:r>
        <w:r w:rsidR="00BE2440" w:rsidRPr="0089144F" w:rsidDel="00A91A08">
          <w:rPr>
            <w:rFonts w:ascii="Arial" w:hAnsi="Arial" w:cs="Arial"/>
            <w:i/>
            <w:color w:val="C00000"/>
            <w:szCs w:val="24"/>
          </w:rPr>
          <w:delText xml:space="preserve"> the CPT is staying on that timeline. </w:delText>
        </w:r>
      </w:del>
    </w:p>
    <w:p w14:paraId="72FD6FE7" w14:textId="72FD6674" w:rsidR="00AA66C7" w:rsidDel="00A91A08" w:rsidRDefault="00AA66C7" w:rsidP="00A27F70">
      <w:pPr>
        <w:pStyle w:val="ListParagraph"/>
        <w:ind w:left="360"/>
        <w:rPr>
          <w:del w:id="62" w:author="James Honeycutt" w:date="2022-02-14T10:10:00Z"/>
          <w:rFonts w:ascii="Arial" w:hAnsi="Arial" w:cs="Arial"/>
          <w:szCs w:val="24"/>
        </w:rPr>
      </w:pPr>
    </w:p>
    <w:p w14:paraId="7FBAD9AA" w14:textId="6DC4DF5E" w:rsidR="00BE2440" w:rsidDel="00A91A08" w:rsidRDefault="00AA66C7" w:rsidP="00A27F70">
      <w:pPr>
        <w:pStyle w:val="ListParagraph"/>
        <w:ind w:left="360"/>
        <w:rPr>
          <w:del w:id="63" w:author="James Honeycutt" w:date="2022-02-14T10:10:00Z"/>
          <w:rFonts w:ascii="Arial" w:hAnsi="Arial" w:cs="Arial"/>
          <w:szCs w:val="24"/>
        </w:rPr>
      </w:pPr>
      <w:del w:id="64" w:author="James Honeycutt" w:date="2022-02-14T10:10:00Z">
        <w:r w:rsidDel="00A91A08">
          <w:rPr>
            <w:rFonts w:ascii="Arial" w:hAnsi="Arial" w:cs="Arial"/>
            <w:szCs w:val="24"/>
          </w:rPr>
          <w:delText>Examples:</w:delText>
        </w:r>
      </w:del>
    </w:p>
    <w:p w14:paraId="3E3D4C90" w14:textId="77777777" w:rsidR="006D1DB3" w:rsidRDefault="006D1DB3" w:rsidP="00A27F70">
      <w:pPr>
        <w:pStyle w:val="ListParagraph"/>
        <w:ind w:left="360"/>
        <w:rPr>
          <w:rFonts w:ascii="Arial" w:hAnsi="Arial" w:cs="Arial"/>
          <w:szCs w:val="24"/>
        </w:rPr>
      </w:pPr>
    </w:p>
    <w:p w14:paraId="50AF0940" w14:textId="4C9CEB5B" w:rsidR="00BE2440" w:rsidRPr="00D721AC" w:rsidRDefault="00BE2440" w:rsidP="00FC0A09">
      <w:pPr>
        <w:pStyle w:val="ListParagraph"/>
        <w:numPr>
          <w:ilvl w:val="0"/>
          <w:numId w:val="4"/>
        </w:numPr>
        <w:spacing w:after="240"/>
        <w:contextualSpacing w:val="0"/>
        <w:rPr>
          <w:rFonts w:ascii="Arial" w:hAnsi="Arial" w:cs="Arial"/>
          <w:szCs w:val="24"/>
        </w:rPr>
      </w:pPr>
      <w:del w:id="65" w:author="James Honeycutt" w:date="2022-02-14T10:15:00Z">
        <w:r w:rsidRPr="00D721AC" w:rsidDel="002D6BC1">
          <w:rPr>
            <w:rFonts w:ascii="Arial" w:hAnsi="Arial" w:cs="Arial"/>
            <w:szCs w:val="24"/>
          </w:rPr>
          <w:delText xml:space="preserve">Mission </w:delText>
        </w:r>
        <w:r w:rsidR="00D721AC" w:rsidDel="002D6BC1">
          <w:rPr>
            <w:rFonts w:ascii="Arial" w:hAnsi="Arial" w:cs="Arial"/>
            <w:szCs w:val="24"/>
          </w:rPr>
          <w:delText>analysis</w:delText>
        </w:r>
        <w:r w:rsidR="00D721AC" w:rsidRPr="00D721AC" w:rsidDel="002D6BC1">
          <w:rPr>
            <w:rFonts w:ascii="Arial" w:hAnsi="Arial" w:cs="Arial"/>
            <w:szCs w:val="24"/>
          </w:rPr>
          <w:delText xml:space="preserve"> </w:delText>
        </w:r>
        <w:r w:rsidRPr="00D721AC" w:rsidDel="002D6BC1">
          <w:rPr>
            <w:rFonts w:ascii="Arial" w:hAnsi="Arial" w:cs="Arial"/>
            <w:szCs w:val="24"/>
          </w:rPr>
          <w:delText xml:space="preserve">will have </w:delText>
        </w:r>
        <w:r w:rsidR="00D721AC" w:rsidDel="002D6BC1">
          <w:rPr>
            <w:rFonts w:ascii="Arial" w:hAnsi="Arial" w:cs="Arial"/>
            <w:szCs w:val="24"/>
          </w:rPr>
          <w:delText xml:space="preserve">been </w:delText>
        </w:r>
        <w:r w:rsidRPr="00D721AC" w:rsidDel="002D6BC1">
          <w:rPr>
            <w:rFonts w:ascii="Arial" w:hAnsi="Arial" w:cs="Arial"/>
            <w:szCs w:val="24"/>
          </w:rPr>
          <w:delText>completed.</w:delText>
        </w:r>
      </w:del>
      <w:ins w:id="66" w:author="James Honeycutt" w:date="2022-02-14T10:15:00Z">
        <w:r w:rsidR="002D6BC1">
          <w:rPr>
            <w:rFonts w:ascii="Arial" w:hAnsi="Arial" w:cs="Arial"/>
            <w:szCs w:val="24"/>
          </w:rPr>
          <w:t>MDMP will be complete</w:t>
        </w:r>
      </w:ins>
    </w:p>
    <w:p w14:paraId="6602CD64" w14:textId="2A47C290" w:rsidR="00D721AC" w:rsidRDefault="00D721AC" w:rsidP="00FC0A09">
      <w:pPr>
        <w:pStyle w:val="ListParagraph"/>
        <w:numPr>
          <w:ilvl w:val="0"/>
          <w:numId w:val="4"/>
        </w:numPr>
        <w:spacing w:after="240"/>
        <w:contextualSpacing w:val="0"/>
        <w:rPr>
          <w:rFonts w:ascii="Arial" w:hAnsi="Arial" w:cs="Arial"/>
          <w:szCs w:val="24"/>
        </w:rPr>
      </w:pPr>
      <w:r>
        <w:rPr>
          <w:rFonts w:ascii="Arial" w:hAnsi="Arial" w:cs="Arial"/>
          <w:szCs w:val="24"/>
        </w:rPr>
        <w:t xml:space="preserve">Network </w:t>
      </w:r>
      <w:r w:rsidR="00BE2440">
        <w:rPr>
          <w:rFonts w:ascii="Arial" w:hAnsi="Arial" w:cs="Arial"/>
          <w:szCs w:val="24"/>
        </w:rPr>
        <w:t>validation, host discovery and design assessment</w:t>
      </w:r>
      <w:r>
        <w:rPr>
          <w:rFonts w:ascii="Arial" w:hAnsi="Arial" w:cs="Arial"/>
          <w:szCs w:val="24"/>
        </w:rPr>
        <w:t xml:space="preserve"> </w:t>
      </w:r>
      <w:del w:id="67" w:author="James Honeycutt" w:date="2022-02-14T10:29:00Z">
        <w:r w:rsidDel="008D3688">
          <w:rPr>
            <w:rFonts w:ascii="Arial" w:hAnsi="Arial" w:cs="Arial"/>
            <w:szCs w:val="24"/>
          </w:rPr>
          <w:delText>will continue</w:delText>
        </w:r>
      </w:del>
      <w:ins w:id="68" w:author="James Honeycutt" w:date="2022-02-14T10:29:00Z">
        <w:r w:rsidR="008D3688">
          <w:rPr>
            <w:rFonts w:ascii="Arial" w:hAnsi="Arial" w:cs="Arial"/>
            <w:szCs w:val="24"/>
          </w:rPr>
          <w:t>be complete, new map delivered to cu</w:t>
        </w:r>
      </w:ins>
      <w:ins w:id="69" w:author="James Honeycutt" w:date="2022-02-14T10:30:00Z">
        <w:r w:rsidR="008D3688">
          <w:rPr>
            <w:rFonts w:ascii="Arial" w:hAnsi="Arial" w:cs="Arial"/>
            <w:szCs w:val="24"/>
          </w:rPr>
          <w:t>stomer</w:t>
        </w:r>
      </w:ins>
      <w:r>
        <w:rPr>
          <w:rFonts w:ascii="Arial" w:hAnsi="Arial" w:cs="Arial"/>
          <w:szCs w:val="24"/>
        </w:rPr>
        <w:t xml:space="preserve">. </w:t>
      </w:r>
    </w:p>
    <w:p w14:paraId="148E59CF" w14:textId="476CB907" w:rsidR="00BE2440" w:rsidRDefault="00BE2440" w:rsidP="00FC0A09">
      <w:pPr>
        <w:pStyle w:val="ListParagraph"/>
        <w:numPr>
          <w:ilvl w:val="0"/>
          <w:numId w:val="4"/>
        </w:numPr>
        <w:spacing w:after="240"/>
        <w:contextualSpacing w:val="0"/>
        <w:rPr>
          <w:ins w:id="70" w:author="James Honeycutt" w:date="2022-02-14T10:22:00Z"/>
        </w:rPr>
      </w:pPr>
      <w:r w:rsidRPr="00F765DF">
        <w:t xml:space="preserve">The </w:t>
      </w:r>
      <w:r w:rsidR="00D721AC">
        <w:t>DCI</w:t>
      </w:r>
      <w:r w:rsidRPr="00F765DF">
        <w:t xml:space="preserve"> </w:t>
      </w:r>
      <w:r w:rsidR="00D721AC">
        <w:t>analysts</w:t>
      </w:r>
      <w:r w:rsidR="00D721AC" w:rsidRPr="00F765DF">
        <w:t xml:space="preserve"> </w:t>
      </w:r>
      <w:r w:rsidRPr="00F765DF">
        <w:t>will develop a</w:t>
      </w:r>
      <w:del w:id="71" w:author="James Honeycutt" w:date="2022-02-14T10:17:00Z">
        <w:r w:rsidRPr="00F765DF" w:rsidDel="002D6BC1">
          <w:delText xml:space="preserve"> </w:delText>
        </w:r>
      </w:del>
      <w:del w:id="72" w:author="James Honeycutt" w:date="2022-02-14T10:16:00Z">
        <w:r w:rsidRPr="00F765DF" w:rsidDel="002D6BC1">
          <w:delText>sensor emplacement</w:delText>
        </w:r>
      </w:del>
      <w:del w:id="73" w:author="James Honeycutt" w:date="2022-02-14T10:17:00Z">
        <w:r w:rsidRPr="00F765DF" w:rsidDel="002D6BC1">
          <w:delText xml:space="preserve"> plan,</w:delText>
        </w:r>
      </w:del>
      <w:ins w:id="74" w:author="James Honeycutt" w:date="2022-02-14T10:30:00Z">
        <w:r w:rsidR="008D3688">
          <w:t xml:space="preserve"> detection strategy</w:t>
        </w:r>
      </w:ins>
      <w:ins w:id="75" w:author="James Honeycutt" w:date="2022-02-14T10:18:00Z">
        <w:r w:rsidR="002D6BC1">
          <w:t>,</w:t>
        </w:r>
      </w:ins>
      <w:r w:rsidRPr="00F765DF">
        <w:t xml:space="preserve"> with the local cyber defender</w:t>
      </w:r>
      <w:r w:rsidR="00D721AC">
        <w:t>’</w:t>
      </w:r>
      <w:r w:rsidRPr="00F765DF">
        <w:t>s assistance</w:t>
      </w:r>
      <w:del w:id="76" w:author="James Honeycutt" w:date="2022-02-14T10:18:00Z">
        <w:r w:rsidRPr="00F765DF" w:rsidDel="002D6BC1">
          <w:delText>, to provide proper network visibility</w:delText>
        </w:r>
      </w:del>
      <w:ins w:id="77" w:author="James Honeycutt" w:date="2022-02-14T10:18:00Z">
        <w:r w:rsidR="002D6BC1">
          <w:t>.</w:t>
        </w:r>
      </w:ins>
    </w:p>
    <w:p w14:paraId="6516276B" w14:textId="555BEE79" w:rsidR="008D3688" w:rsidRPr="00BE2440" w:rsidRDefault="008D3688" w:rsidP="00FC0A09">
      <w:pPr>
        <w:pStyle w:val="ListParagraph"/>
        <w:numPr>
          <w:ilvl w:val="0"/>
          <w:numId w:val="4"/>
        </w:numPr>
        <w:spacing w:after="240"/>
        <w:contextualSpacing w:val="0"/>
      </w:pPr>
      <w:ins w:id="78" w:author="James Honeycutt" w:date="2022-02-14T10:23:00Z">
        <w:r>
          <w:rPr>
            <w:rFonts w:ascii="Arial" w:hAnsi="Arial" w:cs="Arial"/>
            <w:szCs w:val="24"/>
          </w:rPr>
          <w:t>The Cyber Threat Emulation (CTE) operators</w:t>
        </w:r>
        <w:r>
          <w:rPr>
            <w:rFonts w:ascii="Arial" w:hAnsi="Arial" w:cs="Arial"/>
            <w:szCs w:val="24"/>
          </w:rPr>
          <w:t xml:space="preserve"> will begin working on a plan to test </w:t>
        </w:r>
      </w:ins>
      <w:ins w:id="79" w:author="James Honeycutt" w:date="2022-02-14T10:30:00Z">
        <w:r>
          <w:rPr>
            <w:rFonts w:ascii="Arial" w:hAnsi="Arial" w:cs="Arial"/>
            <w:szCs w:val="24"/>
          </w:rPr>
          <w:t>new dete</w:t>
        </w:r>
      </w:ins>
      <w:ins w:id="80" w:author="James Honeycutt" w:date="2022-02-14T10:31:00Z">
        <w:r>
          <w:rPr>
            <w:rFonts w:ascii="Arial" w:hAnsi="Arial" w:cs="Arial"/>
            <w:szCs w:val="24"/>
          </w:rPr>
          <w:t>ction strategies</w:t>
        </w:r>
      </w:ins>
    </w:p>
    <w:p w14:paraId="341823EE" w14:textId="714C46E6" w:rsidR="00BE2440" w:rsidRPr="00D721AC" w:rsidDel="002D6BC1" w:rsidRDefault="00D721AC" w:rsidP="00FC0A09">
      <w:pPr>
        <w:pStyle w:val="ListParagraph"/>
        <w:numPr>
          <w:ilvl w:val="0"/>
          <w:numId w:val="4"/>
        </w:numPr>
        <w:spacing w:after="240"/>
        <w:contextualSpacing w:val="0"/>
        <w:rPr>
          <w:del w:id="81" w:author="James Honeycutt" w:date="2022-02-14T10:19:00Z"/>
          <w:rFonts w:ascii="Arial" w:hAnsi="Arial" w:cs="Arial"/>
          <w:szCs w:val="24"/>
        </w:rPr>
      </w:pPr>
      <w:del w:id="82" w:author="James Honeycutt" w:date="2022-02-14T10:19:00Z">
        <w:r w:rsidDel="002D6BC1">
          <w:rPr>
            <w:rFonts w:ascii="Arial" w:hAnsi="Arial" w:cs="Arial"/>
            <w:szCs w:val="24"/>
          </w:rPr>
          <w:delText>C</w:delText>
        </w:r>
        <w:r w:rsidR="00BE2440" w:rsidRPr="00D721AC" w:rsidDel="002D6BC1">
          <w:rPr>
            <w:rFonts w:ascii="Arial" w:hAnsi="Arial" w:cs="Arial"/>
            <w:szCs w:val="24"/>
          </w:rPr>
          <w:delText>ompliance and policy assessments</w:delText>
        </w:r>
        <w:r w:rsidDel="002D6BC1">
          <w:rPr>
            <w:rFonts w:ascii="Arial" w:hAnsi="Arial" w:cs="Arial"/>
            <w:szCs w:val="24"/>
          </w:rPr>
          <w:delText xml:space="preserve"> will continue</w:delText>
        </w:r>
        <w:r w:rsidR="00BE2440" w:rsidRPr="00D721AC" w:rsidDel="002D6BC1">
          <w:rPr>
            <w:rFonts w:ascii="Arial" w:hAnsi="Arial" w:cs="Arial"/>
            <w:szCs w:val="24"/>
          </w:rPr>
          <w:delText>.</w:delText>
        </w:r>
      </w:del>
    </w:p>
    <w:p w14:paraId="1D27311D" w14:textId="0D3C847D" w:rsidR="00BE2440" w:rsidRPr="00D721AC" w:rsidDel="002D6BC1" w:rsidRDefault="00BE2440" w:rsidP="00FC0A09">
      <w:pPr>
        <w:pStyle w:val="ListParagraph"/>
        <w:numPr>
          <w:ilvl w:val="0"/>
          <w:numId w:val="4"/>
        </w:numPr>
        <w:spacing w:after="240"/>
        <w:contextualSpacing w:val="0"/>
        <w:rPr>
          <w:del w:id="83" w:author="James Honeycutt" w:date="2022-02-14T10:19:00Z"/>
          <w:rFonts w:ascii="Arial" w:hAnsi="Arial" w:cs="Arial"/>
          <w:szCs w:val="24"/>
        </w:rPr>
      </w:pPr>
      <w:del w:id="84" w:author="James Honeycutt" w:date="2022-02-14T10:19:00Z">
        <w:r w:rsidRPr="00D721AC" w:rsidDel="002D6BC1">
          <w:rPr>
            <w:rFonts w:ascii="Arial" w:hAnsi="Arial" w:cs="Arial"/>
            <w:szCs w:val="24"/>
          </w:rPr>
          <w:delText xml:space="preserve">The Threat Intelligence Report will be disseminated to the CPT on site. The ASA’s will continue to use internal and external resources to continue to develop </w:delText>
        </w:r>
        <w:r w:rsidRPr="00F765DF" w:rsidDel="002D6BC1">
          <w:rPr>
            <w:rFonts w:ascii="Arial" w:hAnsi="Arial" w:cs="Arial"/>
            <w:szCs w:val="24"/>
          </w:rPr>
          <w:delText>I&amp;W</w:delText>
        </w:r>
        <w:r w:rsidR="00657C6B" w:rsidDel="002D6BC1">
          <w:rPr>
            <w:rFonts w:ascii="Arial" w:hAnsi="Arial" w:cs="Arial"/>
            <w:szCs w:val="24"/>
          </w:rPr>
          <w:delText>s</w:delText>
        </w:r>
        <w:r w:rsidR="00D721AC" w:rsidDel="002D6BC1">
          <w:rPr>
            <w:rFonts w:ascii="Arial" w:hAnsi="Arial" w:cs="Arial"/>
            <w:szCs w:val="24"/>
          </w:rPr>
          <w:delText>.</w:delText>
        </w:r>
      </w:del>
    </w:p>
    <w:p w14:paraId="0393DC3D" w14:textId="11DB95EA" w:rsidR="00BE2440" w:rsidDel="002D6BC1" w:rsidRDefault="00BE2440" w:rsidP="00FC0A09">
      <w:pPr>
        <w:pStyle w:val="ListParagraph"/>
        <w:spacing w:after="240"/>
        <w:contextualSpacing w:val="0"/>
        <w:rPr>
          <w:del w:id="85" w:author="James Honeycutt" w:date="2022-02-14T10:19:00Z"/>
          <w:rFonts w:ascii="Arial" w:hAnsi="Arial" w:cs="Arial"/>
          <w:szCs w:val="24"/>
        </w:rPr>
      </w:pPr>
      <w:del w:id="86" w:author="James Honeycutt" w:date="2022-02-14T10:19:00Z">
        <w:r w:rsidRPr="00D721AC" w:rsidDel="002D6BC1">
          <w:rPr>
            <w:rFonts w:ascii="Arial" w:hAnsi="Arial" w:cs="Arial"/>
            <w:szCs w:val="24"/>
          </w:rPr>
          <w:delText xml:space="preserve">The </w:delText>
        </w:r>
        <w:r w:rsidR="00D721AC" w:rsidDel="002D6BC1">
          <w:rPr>
            <w:rFonts w:ascii="Arial" w:hAnsi="Arial" w:cs="Arial"/>
            <w:szCs w:val="24"/>
          </w:rPr>
          <w:delText>CTE operator</w:delText>
        </w:r>
        <w:r w:rsidRPr="00D721AC" w:rsidDel="002D6BC1">
          <w:rPr>
            <w:rFonts w:ascii="Arial" w:hAnsi="Arial" w:cs="Arial"/>
            <w:szCs w:val="24"/>
          </w:rPr>
          <w:delText xml:space="preserve"> will continue to work with </w:delText>
        </w:r>
        <w:r w:rsidR="00D721AC" w:rsidDel="002D6BC1">
          <w:rPr>
            <w:rFonts w:ascii="Arial" w:hAnsi="Arial" w:cs="Arial"/>
            <w:szCs w:val="24"/>
          </w:rPr>
          <w:delText>other mission elements</w:delText>
        </w:r>
        <w:r w:rsidRPr="00D721AC" w:rsidDel="002D6BC1">
          <w:rPr>
            <w:rFonts w:ascii="Arial" w:hAnsi="Arial" w:cs="Arial"/>
            <w:szCs w:val="24"/>
          </w:rPr>
          <w:delText xml:space="preserve"> to develop and prepare for the </w:delText>
        </w:r>
        <w:r w:rsidR="00E06CCC" w:rsidRPr="00D721AC" w:rsidDel="002D6BC1">
          <w:rPr>
            <w:rFonts w:ascii="Arial" w:hAnsi="Arial" w:cs="Arial"/>
            <w:szCs w:val="24"/>
          </w:rPr>
          <w:delText>Participat</w:delText>
        </w:r>
        <w:r w:rsidR="00E06CCC" w:rsidDel="002D6BC1">
          <w:rPr>
            <w:rFonts w:ascii="Arial" w:hAnsi="Arial" w:cs="Arial"/>
            <w:szCs w:val="24"/>
          </w:rPr>
          <w:delText>ive</w:delText>
        </w:r>
        <w:r w:rsidR="00E06CCC" w:rsidRPr="00D721AC" w:rsidDel="002D6BC1">
          <w:rPr>
            <w:rFonts w:ascii="Arial" w:hAnsi="Arial" w:cs="Arial"/>
            <w:szCs w:val="24"/>
          </w:rPr>
          <w:delText xml:space="preserve"> </w:delText>
        </w:r>
        <w:r w:rsidRPr="00D721AC" w:rsidDel="002D6BC1">
          <w:rPr>
            <w:rFonts w:ascii="Arial" w:hAnsi="Arial" w:cs="Arial"/>
            <w:szCs w:val="24"/>
          </w:rPr>
          <w:delText>Defensive Evaluation of the network.</w:delText>
        </w:r>
      </w:del>
    </w:p>
    <w:p w14:paraId="5A74B433" w14:textId="6C507F0D" w:rsidR="00A620B7" w:rsidRPr="00D721AC" w:rsidDel="002D6BC1" w:rsidRDefault="00BE2440" w:rsidP="00FC0A09">
      <w:pPr>
        <w:pStyle w:val="ListParagraph"/>
        <w:numPr>
          <w:ilvl w:val="0"/>
          <w:numId w:val="4"/>
        </w:numPr>
        <w:spacing w:after="240"/>
        <w:contextualSpacing w:val="0"/>
        <w:rPr>
          <w:del w:id="87" w:author="James Honeycutt" w:date="2022-02-14T10:19:00Z"/>
          <w:rFonts w:ascii="Arial" w:hAnsi="Arial" w:cs="Arial"/>
          <w:szCs w:val="24"/>
        </w:rPr>
      </w:pPr>
      <w:del w:id="88" w:author="James Honeycutt" w:date="2022-02-14T10:19:00Z">
        <w:r w:rsidRPr="00D721AC" w:rsidDel="002D6BC1">
          <w:rPr>
            <w:rFonts w:ascii="Arial" w:hAnsi="Arial" w:cs="Arial"/>
            <w:szCs w:val="24"/>
          </w:rPr>
          <w:delText xml:space="preserve">Lines of communication will be established between the CPT </w:delText>
        </w:r>
        <w:r w:rsidRPr="00F765DF" w:rsidDel="002D6BC1">
          <w:rPr>
            <w:rFonts w:ascii="Arial" w:hAnsi="Arial" w:cs="Arial"/>
            <w:szCs w:val="24"/>
          </w:rPr>
          <w:delText>on site and all supporting organizations.</w:delText>
        </w:r>
      </w:del>
    </w:p>
    <w:p w14:paraId="4A31F087" w14:textId="698B4836" w:rsidR="00A620B7" w:rsidRPr="00A620B7" w:rsidDel="002D6BC1" w:rsidRDefault="00A620B7" w:rsidP="00FC0A09">
      <w:pPr>
        <w:pStyle w:val="ListParagraph"/>
        <w:numPr>
          <w:ilvl w:val="0"/>
          <w:numId w:val="4"/>
        </w:numPr>
        <w:spacing w:after="240"/>
        <w:contextualSpacing w:val="0"/>
        <w:rPr>
          <w:del w:id="89" w:author="James Honeycutt" w:date="2022-02-14T10:19:00Z"/>
          <w:rFonts w:ascii="Arial" w:hAnsi="Arial" w:cs="Arial"/>
          <w:szCs w:val="24"/>
        </w:rPr>
      </w:pPr>
      <w:del w:id="90" w:author="James Honeycutt" w:date="2022-02-14T10:19:00Z">
        <w:r w:rsidDel="002D6BC1">
          <w:rPr>
            <w:rFonts w:ascii="Arial" w:hAnsi="Arial" w:cs="Arial"/>
            <w:szCs w:val="24"/>
          </w:rPr>
          <w:delText>CPT Mission Commander will work with the Supported Command to identify</w:delText>
        </w:r>
        <w:r w:rsidR="00D721AC" w:rsidDel="002D6BC1">
          <w:rPr>
            <w:rFonts w:ascii="Arial" w:hAnsi="Arial" w:cs="Arial"/>
            <w:szCs w:val="24"/>
          </w:rPr>
          <w:delText>,</w:delText>
        </w:r>
        <w:r w:rsidDel="002D6BC1">
          <w:rPr>
            <w:rFonts w:ascii="Arial" w:hAnsi="Arial" w:cs="Arial"/>
            <w:szCs w:val="24"/>
          </w:rPr>
          <w:delText xml:space="preserve"> contain and eradicate procedures based on suspicious malware and analysis.</w:delText>
        </w:r>
      </w:del>
    </w:p>
    <w:p w14:paraId="78E54960" w14:textId="77777777" w:rsidR="00AA66C7" w:rsidRDefault="00AA66C7" w:rsidP="003402B0">
      <w:pPr>
        <w:pStyle w:val="ListParagraph"/>
        <w:ind w:left="360"/>
        <w:jc w:val="center"/>
        <w:rPr>
          <w:rFonts w:ascii="Arial" w:hAnsi="Arial" w:cs="Arial"/>
          <w:b/>
          <w:sz w:val="24"/>
          <w:szCs w:val="24"/>
        </w:rPr>
      </w:pPr>
      <w:r>
        <w:rPr>
          <w:rFonts w:ascii="Arial" w:hAnsi="Arial" w:cs="Arial"/>
          <w:b/>
          <w:sz w:val="24"/>
          <w:szCs w:val="24"/>
          <w:u w:val="single"/>
        </w:rPr>
        <w:br/>
      </w:r>
      <w:r w:rsidR="003402B0">
        <w:rPr>
          <w:rFonts w:ascii="Arial" w:hAnsi="Arial" w:cs="Arial"/>
          <w:b/>
          <w:sz w:val="24"/>
          <w:szCs w:val="24"/>
        </w:rPr>
        <w:t>Below this line, the information will be filled out by the CND Manager</w:t>
      </w:r>
    </w:p>
    <w:p w14:paraId="0F3CDC04" w14:textId="77777777" w:rsidR="003402B0" w:rsidRPr="003402B0" w:rsidRDefault="003402B0" w:rsidP="003402B0">
      <w:pPr>
        <w:pStyle w:val="ListParagraph"/>
        <w:ind w:left="360"/>
        <w:jc w:val="center"/>
        <w:rPr>
          <w:rFonts w:ascii="Arial" w:hAnsi="Arial" w:cs="Arial"/>
          <w:b/>
          <w:sz w:val="24"/>
          <w:szCs w:val="24"/>
        </w:rPr>
      </w:pPr>
      <w:r>
        <w:rPr>
          <w:rFonts w:ascii="Arial" w:hAnsi="Arial" w:cs="Arial"/>
          <w:b/>
          <w:sz w:val="24"/>
          <w:szCs w:val="24"/>
        </w:rPr>
        <w:t>==========================================================================</w:t>
      </w:r>
    </w:p>
    <w:p w14:paraId="2CD14DE9" w14:textId="77777777" w:rsidR="00AA66C7" w:rsidRPr="0089144F" w:rsidRDefault="00AA66C7" w:rsidP="00A27F70">
      <w:pPr>
        <w:pStyle w:val="ListParagraph"/>
        <w:ind w:left="360"/>
        <w:rPr>
          <w:rFonts w:ascii="Arial" w:hAnsi="Arial" w:cs="Arial"/>
          <w:b/>
          <w:sz w:val="28"/>
          <w:szCs w:val="24"/>
          <w:u w:val="single"/>
        </w:rPr>
      </w:pPr>
      <w:r w:rsidRPr="0089144F">
        <w:rPr>
          <w:rFonts w:ascii="Arial" w:hAnsi="Arial" w:cs="Arial"/>
          <w:b/>
          <w:sz w:val="28"/>
          <w:szCs w:val="24"/>
          <w:u w:val="single"/>
        </w:rPr>
        <w:t>PRIORITIES OF WORK</w:t>
      </w:r>
    </w:p>
    <w:p w14:paraId="74A6AFEB" w14:textId="3BC9F76E" w:rsidR="00AA66C7" w:rsidRPr="0089144F" w:rsidDel="00E648F3" w:rsidRDefault="00AA66C7" w:rsidP="00A27F70">
      <w:pPr>
        <w:pStyle w:val="ListParagraph"/>
        <w:ind w:left="360"/>
        <w:rPr>
          <w:del w:id="91" w:author="James Honeycutt" w:date="2022-02-14T10:31:00Z"/>
          <w:rFonts w:ascii="Arial" w:hAnsi="Arial" w:cs="Arial"/>
          <w:i/>
          <w:color w:val="C00000"/>
          <w:sz w:val="24"/>
          <w:szCs w:val="24"/>
        </w:rPr>
      </w:pPr>
      <w:del w:id="92" w:author="James Honeycutt" w:date="2022-02-14T10:31:00Z">
        <w:r w:rsidRPr="0089144F" w:rsidDel="00E648F3">
          <w:rPr>
            <w:rFonts w:ascii="Arial" w:hAnsi="Arial" w:cs="Arial"/>
            <w:i/>
            <w:color w:val="C00000"/>
            <w:sz w:val="24"/>
            <w:szCs w:val="24"/>
          </w:rPr>
          <w:delText>This portion of the SITREP documents</w:delText>
        </w:r>
        <w:r w:rsidR="00657C6B" w:rsidDel="00E648F3">
          <w:rPr>
            <w:rFonts w:ascii="Arial" w:hAnsi="Arial" w:cs="Arial"/>
            <w:i/>
            <w:color w:val="C00000"/>
            <w:sz w:val="24"/>
            <w:szCs w:val="24"/>
          </w:rPr>
          <w:delText>,</w:delText>
        </w:r>
        <w:r w:rsidRPr="0089144F" w:rsidDel="00E648F3">
          <w:rPr>
            <w:rFonts w:ascii="Arial" w:hAnsi="Arial" w:cs="Arial"/>
            <w:i/>
            <w:color w:val="C00000"/>
            <w:sz w:val="24"/>
            <w:szCs w:val="24"/>
          </w:rPr>
          <w:delText xml:space="preserve"> at a high level</w:delText>
        </w:r>
        <w:r w:rsidR="00657C6B" w:rsidDel="00E648F3">
          <w:rPr>
            <w:rFonts w:ascii="Arial" w:hAnsi="Arial" w:cs="Arial"/>
            <w:i/>
            <w:color w:val="C00000"/>
            <w:sz w:val="24"/>
            <w:szCs w:val="24"/>
          </w:rPr>
          <w:delText>,</w:delText>
        </w:r>
        <w:r w:rsidRPr="0089144F" w:rsidDel="00E648F3">
          <w:rPr>
            <w:rFonts w:ascii="Arial" w:hAnsi="Arial" w:cs="Arial"/>
            <w:i/>
            <w:color w:val="C00000"/>
            <w:sz w:val="24"/>
            <w:szCs w:val="24"/>
          </w:rPr>
          <w:delText xml:space="preserve"> </w:delText>
        </w:r>
        <w:r w:rsidR="00400DBF" w:rsidRPr="0089144F" w:rsidDel="00E648F3">
          <w:rPr>
            <w:rFonts w:ascii="Arial" w:hAnsi="Arial" w:cs="Arial"/>
            <w:i/>
            <w:color w:val="C00000"/>
            <w:sz w:val="24"/>
            <w:szCs w:val="24"/>
          </w:rPr>
          <w:delText xml:space="preserve">the </w:delText>
        </w:r>
        <w:r w:rsidR="00657C6B" w:rsidDel="00E648F3">
          <w:rPr>
            <w:rFonts w:ascii="Arial" w:hAnsi="Arial" w:cs="Arial"/>
            <w:i/>
            <w:color w:val="C00000"/>
            <w:sz w:val="24"/>
            <w:szCs w:val="24"/>
          </w:rPr>
          <w:delText xml:space="preserve">mission’s </w:delText>
        </w:r>
        <w:r w:rsidR="00400DBF" w:rsidRPr="0089144F" w:rsidDel="00E648F3">
          <w:rPr>
            <w:rFonts w:ascii="Arial" w:hAnsi="Arial" w:cs="Arial"/>
            <w:i/>
            <w:color w:val="C00000"/>
            <w:sz w:val="24"/>
            <w:szCs w:val="24"/>
          </w:rPr>
          <w:delText>priority for the next 72 hours.</w:delText>
        </w:r>
      </w:del>
    </w:p>
    <w:p w14:paraId="39B7C721" w14:textId="4E260BC7" w:rsidR="006D1DB3" w:rsidDel="00E648F3" w:rsidRDefault="006D1DB3" w:rsidP="00A27F70">
      <w:pPr>
        <w:pStyle w:val="ListParagraph"/>
        <w:ind w:left="360"/>
        <w:rPr>
          <w:del w:id="93" w:author="James Honeycutt" w:date="2022-02-14T10:31:00Z"/>
          <w:rFonts w:ascii="Arial" w:hAnsi="Arial" w:cs="Arial"/>
          <w:i/>
          <w:sz w:val="24"/>
          <w:szCs w:val="24"/>
        </w:rPr>
      </w:pPr>
    </w:p>
    <w:p w14:paraId="5A5F0119" w14:textId="79A46027" w:rsidR="006D1DB3" w:rsidDel="00E648F3" w:rsidRDefault="006D1DB3" w:rsidP="00A27F70">
      <w:pPr>
        <w:pStyle w:val="ListParagraph"/>
        <w:ind w:left="360"/>
        <w:rPr>
          <w:del w:id="94" w:author="James Honeycutt" w:date="2022-02-14T10:31:00Z"/>
          <w:rFonts w:ascii="Arial" w:hAnsi="Arial" w:cs="Arial"/>
          <w:sz w:val="24"/>
          <w:szCs w:val="24"/>
        </w:rPr>
      </w:pPr>
      <w:del w:id="95" w:author="James Honeycutt" w:date="2022-02-14T10:31:00Z">
        <w:r w:rsidDel="00E648F3">
          <w:rPr>
            <w:rFonts w:ascii="Arial" w:hAnsi="Arial" w:cs="Arial"/>
            <w:sz w:val="24"/>
            <w:szCs w:val="24"/>
          </w:rPr>
          <w:delText>Examples:</w:delText>
        </w:r>
      </w:del>
    </w:p>
    <w:p w14:paraId="09B9FA32" w14:textId="3209BA05" w:rsidR="006D1DB3" w:rsidRPr="006D1DB3" w:rsidDel="00E648F3" w:rsidRDefault="006D1DB3" w:rsidP="00A27F70">
      <w:pPr>
        <w:pStyle w:val="ListParagraph"/>
        <w:ind w:left="360"/>
        <w:rPr>
          <w:del w:id="96" w:author="James Honeycutt" w:date="2022-02-14T10:31:00Z"/>
          <w:rFonts w:ascii="Arial" w:hAnsi="Arial" w:cs="Arial"/>
          <w:sz w:val="24"/>
          <w:szCs w:val="24"/>
        </w:rPr>
      </w:pPr>
    </w:p>
    <w:p w14:paraId="3EC00909" w14:textId="1BF0DF94" w:rsidR="00400DBF" w:rsidDel="00E648F3" w:rsidRDefault="00400DBF" w:rsidP="00400DBF">
      <w:pPr>
        <w:pStyle w:val="ListParagraph"/>
        <w:numPr>
          <w:ilvl w:val="0"/>
          <w:numId w:val="5"/>
        </w:numPr>
        <w:rPr>
          <w:del w:id="97" w:author="James Honeycutt" w:date="2022-02-14T10:31:00Z"/>
          <w:rFonts w:ascii="Arial" w:hAnsi="Arial" w:cs="Arial"/>
          <w:sz w:val="24"/>
          <w:szCs w:val="24"/>
        </w:rPr>
      </w:pPr>
      <w:del w:id="98" w:author="James Honeycutt" w:date="2022-02-14T10:31:00Z">
        <w:r w:rsidDel="00E648F3">
          <w:rPr>
            <w:rFonts w:ascii="Arial" w:hAnsi="Arial" w:cs="Arial"/>
            <w:sz w:val="24"/>
            <w:szCs w:val="24"/>
          </w:rPr>
          <w:delText xml:space="preserve">Mission Analysis (Staff </w:delText>
        </w:r>
        <w:r w:rsidR="00657C6B" w:rsidDel="00E648F3">
          <w:rPr>
            <w:rFonts w:ascii="Arial" w:hAnsi="Arial" w:cs="Arial"/>
            <w:sz w:val="24"/>
            <w:szCs w:val="24"/>
          </w:rPr>
          <w:delText>and command-specified mission elements</w:delText>
        </w:r>
        <w:r w:rsidDel="00E648F3">
          <w:rPr>
            <w:rFonts w:ascii="Arial" w:hAnsi="Arial" w:cs="Arial"/>
            <w:sz w:val="24"/>
            <w:szCs w:val="24"/>
          </w:rPr>
          <w:delText>)</w:delText>
        </w:r>
      </w:del>
    </w:p>
    <w:p w14:paraId="682772F0" w14:textId="3EC085D9" w:rsidR="00400DBF" w:rsidDel="00E648F3" w:rsidRDefault="00400DBF" w:rsidP="00400DBF">
      <w:pPr>
        <w:pStyle w:val="ListParagraph"/>
        <w:numPr>
          <w:ilvl w:val="0"/>
          <w:numId w:val="5"/>
        </w:numPr>
        <w:rPr>
          <w:del w:id="99" w:author="James Honeycutt" w:date="2022-02-14T10:31:00Z"/>
          <w:rFonts w:ascii="Arial" w:hAnsi="Arial" w:cs="Arial"/>
          <w:sz w:val="24"/>
          <w:szCs w:val="24"/>
        </w:rPr>
      </w:pPr>
      <w:del w:id="100" w:author="James Honeycutt" w:date="2022-02-14T10:31:00Z">
        <w:r w:rsidDel="00E648F3">
          <w:rPr>
            <w:rFonts w:ascii="Arial" w:hAnsi="Arial" w:cs="Arial"/>
            <w:sz w:val="24"/>
            <w:szCs w:val="24"/>
          </w:rPr>
          <w:delText xml:space="preserve">Identify </w:delText>
        </w:r>
        <w:r w:rsidR="00657C6B" w:rsidDel="00E648F3">
          <w:rPr>
            <w:rFonts w:ascii="Arial" w:hAnsi="Arial" w:cs="Arial"/>
            <w:sz w:val="24"/>
            <w:szCs w:val="24"/>
          </w:rPr>
          <w:delText xml:space="preserve">and </w:delText>
        </w:r>
        <w:r w:rsidDel="00E648F3">
          <w:rPr>
            <w:rFonts w:ascii="Arial" w:hAnsi="Arial" w:cs="Arial"/>
            <w:sz w:val="24"/>
            <w:szCs w:val="24"/>
          </w:rPr>
          <w:delText>Validate C-KT (</w:delText>
        </w:r>
        <w:r w:rsidR="00657C6B" w:rsidDel="00E648F3">
          <w:rPr>
            <w:rFonts w:ascii="Arial" w:hAnsi="Arial" w:cs="Arial"/>
            <w:sz w:val="24"/>
            <w:szCs w:val="24"/>
          </w:rPr>
          <w:delText>Command-specified mission elements</w:delText>
        </w:r>
        <w:r w:rsidDel="00E648F3">
          <w:rPr>
            <w:rFonts w:ascii="Arial" w:hAnsi="Arial" w:cs="Arial"/>
            <w:sz w:val="24"/>
            <w:szCs w:val="24"/>
          </w:rPr>
          <w:delText>)</w:delText>
        </w:r>
      </w:del>
    </w:p>
    <w:p w14:paraId="4C7144C4" w14:textId="3EFAD51B" w:rsidR="00400DBF" w:rsidDel="00E648F3" w:rsidRDefault="00400DBF" w:rsidP="00400DBF">
      <w:pPr>
        <w:pStyle w:val="ListParagraph"/>
        <w:numPr>
          <w:ilvl w:val="0"/>
          <w:numId w:val="5"/>
        </w:numPr>
        <w:rPr>
          <w:del w:id="101" w:author="James Honeycutt" w:date="2022-02-14T10:31:00Z"/>
          <w:rFonts w:ascii="Arial" w:hAnsi="Arial" w:cs="Arial"/>
          <w:sz w:val="24"/>
          <w:szCs w:val="24"/>
        </w:rPr>
      </w:pPr>
      <w:del w:id="102" w:author="James Honeycutt" w:date="2022-02-14T10:31:00Z">
        <w:r w:rsidDel="00E648F3">
          <w:rPr>
            <w:rFonts w:ascii="Arial" w:hAnsi="Arial" w:cs="Arial"/>
            <w:sz w:val="24"/>
            <w:szCs w:val="24"/>
          </w:rPr>
          <w:delText>Network and Host enumeration (</w:delText>
        </w:r>
        <w:r w:rsidR="00F765DF" w:rsidDel="00E648F3">
          <w:rPr>
            <w:rFonts w:ascii="Arial" w:hAnsi="Arial" w:cs="Arial"/>
            <w:sz w:val="24"/>
            <w:szCs w:val="24"/>
          </w:rPr>
          <w:delText>Command-specified mission elements</w:delText>
        </w:r>
        <w:r w:rsidDel="00E648F3">
          <w:rPr>
            <w:rFonts w:ascii="Arial" w:hAnsi="Arial" w:cs="Arial"/>
            <w:sz w:val="24"/>
            <w:szCs w:val="24"/>
          </w:rPr>
          <w:delText>, DCI)</w:delText>
        </w:r>
      </w:del>
    </w:p>
    <w:p w14:paraId="3067FC67" w14:textId="6453F152" w:rsidR="00400DBF" w:rsidDel="00E648F3" w:rsidRDefault="00400DBF" w:rsidP="00400DBF">
      <w:pPr>
        <w:pStyle w:val="ListParagraph"/>
        <w:numPr>
          <w:ilvl w:val="0"/>
          <w:numId w:val="5"/>
        </w:numPr>
        <w:rPr>
          <w:del w:id="103" w:author="James Honeycutt" w:date="2022-02-14T10:31:00Z"/>
          <w:rFonts w:ascii="Arial" w:hAnsi="Arial" w:cs="Arial"/>
          <w:sz w:val="24"/>
          <w:szCs w:val="24"/>
        </w:rPr>
      </w:pPr>
      <w:del w:id="104" w:author="James Honeycutt" w:date="2022-02-14T10:31:00Z">
        <w:r w:rsidDel="00E648F3">
          <w:rPr>
            <w:rFonts w:ascii="Arial" w:hAnsi="Arial" w:cs="Arial"/>
            <w:sz w:val="24"/>
            <w:szCs w:val="24"/>
          </w:rPr>
          <w:delText>Compliance, Policy, Design and Vulnerability Assessments (</w:delText>
        </w:r>
        <w:r w:rsidR="00F765DF" w:rsidDel="00E648F3">
          <w:rPr>
            <w:rFonts w:ascii="Arial" w:hAnsi="Arial" w:cs="Arial"/>
            <w:sz w:val="24"/>
            <w:szCs w:val="24"/>
          </w:rPr>
          <w:delText>Command-specified mission elements</w:delText>
        </w:r>
        <w:r w:rsidDel="00E648F3">
          <w:rPr>
            <w:rFonts w:ascii="Arial" w:hAnsi="Arial" w:cs="Arial"/>
            <w:sz w:val="24"/>
            <w:szCs w:val="24"/>
          </w:rPr>
          <w:delText>)</w:delText>
        </w:r>
      </w:del>
    </w:p>
    <w:p w14:paraId="204AD629" w14:textId="4EDEA3DC" w:rsidR="00400DBF" w:rsidDel="00E648F3" w:rsidRDefault="00400DBF" w:rsidP="00400DBF">
      <w:pPr>
        <w:pStyle w:val="ListParagraph"/>
        <w:numPr>
          <w:ilvl w:val="0"/>
          <w:numId w:val="5"/>
        </w:numPr>
        <w:rPr>
          <w:del w:id="105" w:author="James Honeycutt" w:date="2022-02-14T10:31:00Z"/>
          <w:rFonts w:ascii="Arial" w:hAnsi="Arial" w:cs="Arial"/>
          <w:sz w:val="24"/>
          <w:szCs w:val="24"/>
        </w:rPr>
      </w:pPr>
      <w:del w:id="106" w:author="James Honeycutt" w:date="2022-02-14T10:31:00Z">
        <w:r w:rsidDel="00E648F3">
          <w:rPr>
            <w:rFonts w:ascii="Arial" w:hAnsi="Arial" w:cs="Arial"/>
            <w:sz w:val="24"/>
            <w:szCs w:val="24"/>
          </w:rPr>
          <w:delText>Network and Host baselining (DCI,</w:delText>
        </w:r>
        <w:r w:rsidR="00F765DF" w:rsidRPr="00F765DF" w:rsidDel="00E648F3">
          <w:rPr>
            <w:rFonts w:ascii="Arial" w:hAnsi="Arial" w:cs="Arial"/>
            <w:sz w:val="24"/>
            <w:szCs w:val="24"/>
          </w:rPr>
          <w:delText xml:space="preserve"> </w:delText>
        </w:r>
        <w:r w:rsidR="00F765DF" w:rsidDel="00E648F3">
          <w:rPr>
            <w:rFonts w:ascii="Arial" w:hAnsi="Arial" w:cs="Arial"/>
            <w:sz w:val="24"/>
            <w:szCs w:val="24"/>
          </w:rPr>
          <w:delText>command-specified mission elements</w:delText>
        </w:r>
        <w:r w:rsidDel="00E648F3">
          <w:rPr>
            <w:rFonts w:ascii="Arial" w:hAnsi="Arial" w:cs="Arial"/>
            <w:sz w:val="24"/>
            <w:szCs w:val="24"/>
          </w:rPr>
          <w:delText>)</w:delText>
        </w:r>
      </w:del>
    </w:p>
    <w:p w14:paraId="72069518" w14:textId="349C23FB" w:rsidR="00400DBF" w:rsidDel="00E648F3" w:rsidRDefault="00400DBF" w:rsidP="00400DBF">
      <w:pPr>
        <w:pStyle w:val="ListParagraph"/>
        <w:numPr>
          <w:ilvl w:val="0"/>
          <w:numId w:val="5"/>
        </w:numPr>
        <w:rPr>
          <w:del w:id="107" w:author="James Honeycutt" w:date="2022-02-14T10:31:00Z"/>
          <w:rFonts w:ascii="Arial" w:hAnsi="Arial" w:cs="Arial"/>
          <w:sz w:val="24"/>
          <w:szCs w:val="24"/>
        </w:rPr>
      </w:pPr>
      <w:del w:id="108" w:author="James Honeycutt" w:date="2022-02-14T10:31:00Z">
        <w:r w:rsidDel="00E648F3">
          <w:rPr>
            <w:rFonts w:ascii="Arial" w:hAnsi="Arial" w:cs="Arial"/>
            <w:sz w:val="24"/>
            <w:szCs w:val="24"/>
          </w:rPr>
          <w:delText>Cyber Dependency Model (</w:delText>
        </w:r>
        <w:r w:rsidR="00F765DF" w:rsidDel="00E648F3">
          <w:rPr>
            <w:rFonts w:ascii="Arial" w:hAnsi="Arial" w:cs="Arial"/>
            <w:sz w:val="24"/>
            <w:szCs w:val="24"/>
          </w:rPr>
          <w:delText>Command-specified mission elements</w:delText>
        </w:r>
        <w:r w:rsidDel="00E648F3">
          <w:rPr>
            <w:rFonts w:ascii="Arial" w:hAnsi="Arial" w:cs="Arial"/>
            <w:sz w:val="24"/>
            <w:szCs w:val="24"/>
          </w:rPr>
          <w:delText>)</w:delText>
        </w:r>
      </w:del>
    </w:p>
    <w:p w14:paraId="0192AE63" w14:textId="3BC68730" w:rsidR="00A620B7" w:rsidDel="00E648F3" w:rsidRDefault="00A620B7" w:rsidP="00400DBF">
      <w:pPr>
        <w:pStyle w:val="ListParagraph"/>
        <w:numPr>
          <w:ilvl w:val="0"/>
          <w:numId w:val="5"/>
        </w:numPr>
        <w:rPr>
          <w:del w:id="109" w:author="James Honeycutt" w:date="2022-02-14T10:31:00Z"/>
          <w:rFonts w:ascii="Arial" w:hAnsi="Arial" w:cs="Arial"/>
          <w:sz w:val="24"/>
          <w:szCs w:val="24"/>
        </w:rPr>
      </w:pPr>
      <w:del w:id="110" w:author="James Honeycutt" w:date="2022-02-14T10:31:00Z">
        <w:r w:rsidDel="00E648F3">
          <w:rPr>
            <w:rFonts w:ascii="Arial" w:hAnsi="Arial" w:cs="Arial"/>
            <w:sz w:val="24"/>
            <w:szCs w:val="24"/>
          </w:rPr>
          <w:delText>Request for Information</w:delText>
        </w:r>
        <w:r w:rsidR="00F765DF" w:rsidDel="00E648F3">
          <w:rPr>
            <w:rFonts w:ascii="Arial" w:hAnsi="Arial" w:cs="Arial"/>
            <w:sz w:val="24"/>
            <w:szCs w:val="24"/>
          </w:rPr>
          <w:delText xml:space="preserve"> (RFI)</w:delText>
        </w:r>
        <w:r w:rsidDel="00E648F3">
          <w:rPr>
            <w:rFonts w:ascii="Arial" w:hAnsi="Arial" w:cs="Arial"/>
            <w:sz w:val="24"/>
            <w:szCs w:val="24"/>
          </w:rPr>
          <w:delText xml:space="preserve"> / Request for Analysis</w:delText>
        </w:r>
        <w:r w:rsidR="00F765DF" w:rsidDel="00E648F3">
          <w:rPr>
            <w:rFonts w:ascii="Arial" w:hAnsi="Arial" w:cs="Arial"/>
            <w:sz w:val="24"/>
            <w:szCs w:val="24"/>
          </w:rPr>
          <w:delText xml:space="preserve"> (RFA)</w:delText>
        </w:r>
      </w:del>
    </w:p>
    <w:p w14:paraId="7338B865" w14:textId="4E0A7BB6" w:rsidR="00400DBF" w:rsidRDefault="00400DBF" w:rsidP="00400DBF">
      <w:pPr>
        <w:ind w:left="360"/>
        <w:rPr>
          <w:ins w:id="111" w:author="James Honeycutt" w:date="2022-02-14T10:31:00Z"/>
          <w:rFonts w:ascii="Arial" w:hAnsi="Arial" w:cs="Arial"/>
          <w:sz w:val="24"/>
          <w:szCs w:val="24"/>
        </w:rPr>
      </w:pPr>
    </w:p>
    <w:p w14:paraId="0338C9A4" w14:textId="4088C80B" w:rsidR="00E648F3" w:rsidRDefault="00E648F3" w:rsidP="00E648F3">
      <w:pPr>
        <w:pStyle w:val="ListParagraph"/>
        <w:numPr>
          <w:ilvl w:val="0"/>
          <w:numId w:val="7"/>
        </w:numPr>
        <w:rPr>
          <w:ins w:id="112" w:author="James Honeycutt" w:date="2022-02-14T10:31:00Z"/>
          <w:rFonts w:ascii="Arial" w:hAnsi="Arial" w:cs="Arial"/>
          <w:sz w:val="24"/>
          <w:szCs w:val="24"/>
        </w:rPr>
      </w:pPr>
      <w:ins w:id="113" w:author="James Honeycutt" w:date="2022-02-14T10:31:00Z">
        <w:r>
          <w:rPr>
            <w:rFonts w:ascii="Arial" w:hAnsi="Arial" w:cs="Arial"/>
            <w:sz w:val="24"/>
            <w:szCs w:val="24"/>
          </w:rPr>
          <w:t>Complete MDMP</w:t>
        </w:r>
      </w:ins>
    </w:p>
    <w:p w14:paraId="5A6F371F" w14:textId="089A64D0" w:rsidR="00E648F3" w:rsidRDefault="00E648F3" w:rsidP="00E648F3">
      <w:pPr>
        <w:pStyle w:val="ListParagraph"/>
        <w:numPr>
          <w:ilvl w:val="0"/>
          <w:numId w:val="7"/>
        </w:numPr>
        <w:rPr>
          <w:ins w:id="114" w:author="James Honeycutt" w:date="2022-02-14T10:32:00Z"/>
          <w:rFonts w:ascii="Arial" w:hAnsi="Arial" w:cs="Arial"/>
          <w:sz w:val="24"/>
          <w:szCs w:val="24"/>
        </w:rPr>
      </w:pPr>
      <w:ins w:id="115" w:author="James Honeycutt" w:date="2022-02-14T10:32:00Z">
        <w:r>
          <w:rPr>
            <w:rFonts w:ascii="Arial" w:hAnsi="Arial" w:cs="Arial"/>
            <w:sz w:val="24"/>
            <w:szCs w:val="24"/>
          </w:rPr>
          <w:t>Move into eradication and recovery phase</w:t>
        </w:r>
      </w:ins>
    </w:p>
    <w:p w14:paraId="261A42ED" w14:textId="60581519" w:rsidR="00E648F3" w:rsidRDefault="00E648F3" w:rsidP="00E648F3">
      <w:pPr>
        <w:pStyle w:val="ListParagraph"/>
        <w:numPr>
          <w:ilvl w:val="0"/>
          <w:numId w:val="7"/>
        </w:numPr>
        <w:rPr>
          <w:ins w:id="116" w:author="James Honeycutt" w:date="2022-02-14T10:33:00Z"/>
          <w:rFonts w:ascii="Arial" w:hAnsi="Arial" w:cs="Arial"/>
          <w:sz w:val="24"/>
          <w:szCs w:val="24"/>
        </w:rPr>
      </w:pPr>
      <w:ins w:id="117" w:author="James Honeycutt" w:date="2022-02-14T10:32:00Z">
        <w:r>
          <w:rPr>
            <w:rFonts w:ascii="Arial" w:hAnsi="Arial" w:cs="Arial"/>
            <w:sz w:val="24"/>
            <w:szCs w:val="24"/>
          </w:rPr>
          <w:t xml:space="preserve">Start a detection </w:t>
        </w:r>
      </w:ins>
      <w:ins w:id="118" w:author="James Honeycutt" w:date="2022-02-14T10:33:00Z">
        <w:r>
          <w:rPr>
            <w:rFonts w:ascii="Arial" w:hAnsi="Arial" w:cs="Arial"/>
            <w:sz w:val="24"/>
            <w:szCs w:val="24"/>
          </w:rPr>
          <w:t>plan</w:t>
        </w:r>
      </w:ins>
    </w:p>
    <w:p w14:paraId="2E2E477C" w14:textId="3EE2494C" w:rsidR="00E648F3" w:rsidRPr="00E648F3" w:rsidRDefault="00E648F3" w:rsidP="00E648F3">
      <w:pPr>
        <w:pStyle w:val="ListParagraph"/>
        <w:numPr>
          <w:ilvl w:val="0"/>
          <w:numId w:val="7"/>
        </w:numPr>
        <w:rPr>
          <w:rFonts w:ascii="Arial" w:hAnsi="Arial" w:cs="Arial"/>
          <w:sz w:val="24"/>
          <w:szCs w:val="24"/>
          <w:rPrChange w:id="119" w:author="James Honeycutt" w:date="2022-02-14T10:31:00Z">
            <w:rPr/>
          </w:rPrChange>
        </w:rPr>
        <w:pPrChange w:id="120" w:author="James Honeycutt" w:date="2022-02-14T10:31:00Z">
          <w:pPr>
            <w:ind w:left="360"/>
          </w:pPr>
        </w:pPrChange>
      </w:pPr>
      <w:ins w:id="121" w:author="James Honeycutt" w:date="2022-02-14T10:33:00Z">
        <w:r>
          <w:rPr>
            <w:rFonts w:ascii="Arial" w:hAnsi="Arial" w:cs="Arial"/>
            <w:sz w:val="24"/>
            <w:szCs w:val="24"/>
          </w:rPr>
          <w:t>Start a threat emulation plan to test detection plan</w:t>
        </w:r>
      </w:ins>
    </w:p>
    <w:p w14:paraId="6206EFE1" w14:textId="77777777" w:rsidR="00AA66C7" w:rsidRPr="00AA66C7" w:rsidRDefault="00AA66C7" w:rsidP="00A27F70">
      <w:pPr>
        <w:pStyle w:val="ListParagraph"/>
        <w:ind w:left="360"/>
        <w:rPr>
          <w:rFonts w:ascii="Arial" w:hAnsi="Arial" w:cs="Arial"/>
          <w:b/>
          <w:sz w:val="24"/>
          <w:szCs w:val="24"/>
          <w:u w:val="single"/>
        </w:rPr>
      </w:pPr>
    </w:p>
    <w:p w14:paraId="3F2D736A" w14:textId="77777777" w:rsidR="00AA66C7" w:rsidRDefault="00AA66C7" w:rsidP="00A27F70">
      <w:pPr>
        <w:pStyle w:val="ListParagraph"/>
        <w:ind w:left="360"/>
        <w:rPr>
          <w:rFonts w:ascii="Arial" w:hAnsi="Arial" w:cs="Arial"/>
          <w:b/>
          <w:sz w:val="24"/>
          <w:szCs w:val="24"/>
          <w:u w:val="single"/>
        </w:rPr>
      </w:pPr>
      <w:r w:rsidRPr="00AA66C7">
        <w:rPr>
          <w:rFonts w:ascii="Arial" w:hAnsi="Arial" w:cs="Arial"/>
          <w:b/>
          <w:sz w:val="24"/>
          <w:szCs w:val="24"/>
          <w:u w:val="single"/>
        </w:rPr>
        <w:t>ISSUES</w:t>
      </w:r>
    </w:p>
    <w:p w14:paraId="4DB179D5" w14:textId="105CADF3" w:rsidR="00AA66C7" w:rsidRPr="003402B0" w:rsidDel="00E648F3" w:rsidRDefault="00AA66C7" w:rsidP="00E648F3">
      <w:pPr>
        <w:pStyle w:val="ListParagraph"/>
        <w:ind w:left="360"/>
        <w:rPr>
          <w:del w:id="122" w:author="James Honeycutt" w:date="2022-02-14T10:31:00Z"/>
          <w:rFonts w:ascii="Arial" w:hAnsi="Arial" w:cs="Arial"/>
          <w:i/>
          <w:color w:val="C00000"/>
          <w:szCs w:val="24"/>
        </w:rPr>
        <w:pPrChange w:id="123" w:author="James Honeycutt" w:date="2022-02-14T10:31:00Z">
          <w:pPr>
            <w:pStyle w:val="ListParagraph"/>
            <w:ind w:left="360"/>
          </w:pPr>
        </w:pPrChange>
      </w:pPr>
      <w:del w:id="124" w:author="James Honeycutt" w:date="2022-02-14T10:31:00Z">
        <w:r w:rsidRPr="003402B0" w:rsidDel="00E648F3">
          <w:rPr>
            <w:rFonts w:ascii="Arial" w:hAnsi="Arial" w:cs="Arial"/>
            <w:i/>
            <w:color w:val="C00000"/>
            <w:szCs w:val="24"/>
          </w:rPr>
          <w:delText xml:space="preserve">This portion of the SITREP documents any issues that cannot be handled by the CPT Team Lead or Mission Commander. These issues will affect the overall mission if not taken care </w:delText>
        </w:r>
        <w:r w:rsidR="00400DBF" w:rsidRPr="003402B0" w:rsidDel="00E648F3">
          <w:rPr>
            <w:rFonts w:ascii="Arial" w:hAnsi="Arial" w:cs="Arial"/>
            <w:i/>
            <w:color w:val="C00000"/>
            <w:szCs w:val="24"/>
          </w:rPr>
          <w:delText xml:space="preserve">of within a reasonable amount of time. These issues may even need </w:delText>
        </w:r>
        <w:r w:rsidR="00F765DF" w:rsidDel="00E648F3">
          <w:rPr>
            <w:rFonts w:ascii="Arial" w:hAnsi="Arial" w:cs="Arial"/>
            <w:i/>
            <w:color w:val="C00000"/>
            <w:szCs w:val="24"/>
          </w:rPr>
          <w:delText>H</w:delText>
        </w:r>
        <w:r w:rsidR="00F765DF" w:rsidRPr="003402B0" w:rsidDel="00E648F3">
          <w:rPr>
            <w:rFonts w:ascii="Arial" w:hAnsi="Arial" w:cs="Arial"/>
            <w:i/>
            <w:color w:val="C00000"/>
            <w:szCs w:val="24"/>
          </w:rPr>
          <w:delText xml:space="preserve">igher </w:delText>
        </w:r>
        <w:r w:rsidR="00F765DF" w:rsidDel="00E648F3">
          <w:rPr>
            <w:rFonts w:ascii="Arial" w:hAnsi="Arial" w:cs="Arial"/>
            <w:i/>
            <w:color w:val="C00000"/>
            <w:szCs w:val="24"/>
          </w:rPr>
          <w:delText>H</w:delText>
        </w:r>
        <w:r w:rsidR="00F765DF" w:rsidRPr="003402B0" w:rsidDel="00E648F3">
          <w:rPr>
            <w:rFonts w:ascii="Arial" w:hAnsi="Arial" w:cs="Arial"/>
            <w:i/>
            <w:color w:val="C00000"/>
            <w:szCs w:val="24"/>
          </w:rPr>
          <w:delText xml:space="preserve">eadquarters </w:delText>
        </w:r>
        <w:r w:rsidR="00400DBF" w:rsidRPr="003402B0" w:rsidDel="00E648F3">
          <w:rPr>
            <w:rFonts w:ascii="Arial" w:hAnsi="Arial" w:cs="Arial"/>
            <w:i/>
            <w:color w:val="C00000"/>
            <w:szCs w:val="24"/>
          </w:rPr>
          <w:delText>to intervene to accomplish the mission.</w:delText>
        </w:r>
      </w:del>
    </w:p>
    <w:p w14:paraId="2C9BAF6E" w14:textId="1D142410" w:rsidR="00400DBF" w:rsidDel="00E648F3" w:rsidRDefault="00400DBF" w:rsidP="00E648F3">
      <w:pPr>
        <w:ind w:left="360"/>
        <w:contextualSpacing/>
        <w:rPr>
          <w:del w:id="125" w:author="James Honeycutt" w:date="2022-02-14T10:31:00Z"/>
          <w:rFonts w:ascii="Arial" w:hAnsi="Arial" w:cs="Arial"/>
          <w:szCs w:val="24"/>
        </w:rPr>
        <w:pPrChange w:id="126" w:author="James Honeycutt" w:date="2022-02-14T10:31:00Z">
          <w:pPr/>
        </w:pPrChange>
      </w:pPr>
      <w:del w:id="127" w:author="James Honeycutt" w:date="2022-02-14T10:31:00Z">
        <w:r w:rsidDel="00E648F3">
          <w:rPr>
            <w:rFonts w:ascii="Arial" w:hAnsi="Arial" w:cs="Arial"/>
            <w:szCs w:val="24"/>
          </w:rPr>
          <w:delText xml:space="preserve">     Examples:</w:delText>
        </w:r>
      </w:del>
    </w:p>
    <w:p w14:paraId="6BA5DAA3" w14:textId="4BE16FBF" w:rsidR="006D1DB3" w:rsidRPr="00FC0A09" w:rsidDel="00E648F3" w:rsidRDefault="00BE2440" w:rsidP="00E648F3">
      <w:pPr>
        <w:pStyle w:val="ListParagraph"/>
        <w:numPr>
          <w:ilvl w:val="0"/>
          <w:numId w:val="4"/>
        </w:numPr>
        <w:spacing w:after="240"/>
        <w:ind w:left="360"/>
        <w:rPr>
          <w:del w:id="128" w:author="James Honeycutt" w:date="2022-02-14T10:31:00Z"/>
          <w:rFonts w:ascii="Arial" w:hAnsi="Arial" w:cs="Arial"/>
          <w:szCs w:val="24"/>
        </w:rPr>
        <w:pPrChange w:id="129" w:author="James Honeycutt" w:date="2022-02-14T10:31:00Z">
          <w:pPr>
            <w:pStyle w:val="ListParagraph"/>
            <w:numPr>
              <w:numId w:val="4"/>
            </w:numPr>
            <w:spacing w:after="240"/>
            <w:ind w:hanging="360"/>
            <w:contextualSpacing w:val="0"/>
          </w:pPr>
        </w:pPrChange>
      </w:pPr>
      <w:del w:id="130" w:author="James Honeycutt" w:date="2022-02-14T10:31:00Z">
        <w:r w:rsidRPr="00F765DF" w:rsidDel="00E648F3">
          <w:rPr>
            <w:rFonts w:ascii="Arial" w:hAnsi="Arial" w:cs="Arial"/>
            <w:szCs w:val="24"/>
          </w:rPr>
          <w:delText>The deployed CPT doesn’t have enough members to conduct the mission. Requesting additional support. Will need X</w:delText>
        </w:r>
        <w:r w:rsidR="006D1DB3" w:rsidRPr="00F765DF" w:rsidDel="00E648F3">
          <w:rPr>
            <w:rFonts w:ascii="Arial" w:hAnsi="Arial" w:cs="Arial"/>
            <w:szCs w:val="24"/>
          </w:rPr>
          <w:delText>, Y</w:delText>
        </w:r>
        <w:r w:rsidR="00F765DF" w:rsidDel="00E648F3">
          <w:rPr>
            <w:rFonts w:ascii="Arial" w:hAnsi="Arial" w:cs="Arial"/>
            <w:szCs w:val="24"/>
          </w:rPr>
          <w:delText xml:space="preserve"> and</w:delText>
        </w:r>
        <w:r w:rsidR="00F765DF" w:rsidRPr="00F765DF" w:rsidDel="00E648F3">
          <w:rPr>
            <w:rFonts w:ascii="Arial" w:hAnsi="Arial" w:cs="Arial"/>
            <w:szCs w:val="24"/>
          </w:rPr>
          <w:delText xml:space="preserve"> </w:delText>
        </w:r>
        <w:r w:rsidR="006D1DB3" w:rsidRPr="00F765DF" w:rsidDel="00E648F3">
          <w:rPr>
            <w:rFonts w:ascii="Arial" w:hAnsi="Arial" w:cs="Arial"/>
            <w:szCs w:val="24"/>
          </w:rPr>
          <w:delText>Z</w:delText>
        </w:r>
        <w:r w:rsidRPr="00F765DF" w:rsidDel="00E648F3">
          <w:rPr>
            <w:rFonts w:ascii="Arial" w:hAnsi="Arial" w:cs="Arial"/>
            <w:szCs w:val="24"/>
          </w:rPr>
          <w:delText xml:space="preserve"> (by name request or position request) to continue mission on time. </w:delText>
        </w:r>
      </w:del>
    </w:p>
    <w:p w14:paraId="54C18A96" w14:textId="2D473F6E" w:rsidR="006D1DB3" w:rsidRPr="00FC0A09" w:rsidDel="00E648F3" w:rsidRDefault="00BE2440" w:rsidP="00E648F3">
      <w:pPr>
        <w:pStyle w:val="ListParagraph"/>
        <w:numPr>
          <w:ilvl w:val="0"/>
          <w:numId w:val="4"/>
        </w:numPr>
        <w:spacing w:after="240"/>
        <w:ind w:left="360"/>
        <w:rPr>
          <w:del w:id="131" w:author="James Honeycutt" w:date="2022-02-14T10:31:00Z"/>
          <w:rFonts w:ascii="Arial" w:hAnsi="Arial" w:cs="Arial"/>
          <w:szCs w:val="24"/>
        </w:rPr>
        <w:pPrChange w:id="132" w:author="James Honeycutt" w:date="2022-02-14T10:31:00Z">
          <w:pPr>
            <w:pStyle w:val="ListParagraph"/>
            <w:numPr>
              <w:numId w:val="4"/>
            </w:numPr>
            <w:spacing w:after="240"/>
            <w:ind w:hanging="360"/>
            <w:contextualSpacing w:val="0"/>
          </w:pPr>
        </w:pPrChange>
      </w:pPr>
      <w:del w:id="133" w:author="James Honeycutt" w:date="2022-02-14T10:31:00Z">
        <w:r w:rsidDel="00E648F3">
          <w:rPr>
            <w:rFonts w:ascii="Arial" w:hAnsi="Arial" w:cs="Arial"/>
            <w:szCs w:val="24"/>
          </w:rPr>
          <w:delText>The deployed CPT doesn’t have the correct tool kit to continue mission. Will need X</w:delText>
        </w:r>
        <w:r w:rsidR="006D1DB3" w:rsidDel="00E648F3">
          <w:rPr>
            <w:rFonts w:ascii="Arial" w:hAnsi="Arial" w:cs="Arial"/>
            <w:szCs w:val="24"/>
          </w:rPr>
          <w:delText>, Y and Z</w:delText>
        </w:r>
        <w:r w:rsidDel="00E648F3">
          <w:rPr>
            <w:rFonts w:ascii="Arial" w:hAnsi="Arial" w:cs="Arial"/>
            <w:szCs w:val="24"/>
          </w:rPr>
          <w:delText xml:space="preserve"> (</w:delText>
        </w:r>
        <w:r w:rsidR="006D1DB3" w:rsidDel="00E648F3">
          <w:rPr>
            <w:rFonts w:ascii="Arial" w:hAnsi="Arial" w:cs="Arial"/>
            <w:szCs w:val="24"/>
          </w:rPr>
          <w:delText>additional capabilities, tools, forensics support, etc.).</w:delText>
        </w:r>
      </w:del>
    </w:p>
    <w:p w14:paraId="1FEE8193" w14:textId="3FC2901D" w:rsidR="006D1DB3" w:rsidRPr="00F765DF" w:rsidDel="00E648F3" w:rsidRDefault="006D1DB3" w:rsidP="00E648F3">
      <w:pPr>
        <w:pStyle w:val="ListParagraph"/>
        <w:numPr>
          <w:ilvl w:val="0"/>
          <w:numId w:val="4"/>
        </w:numPr>
        <w:spacing w:after="240"/>
        <w:ind w:left="360"/>
        <w:rPr>
          <w:del w:id="134" w:author="James Honeycutt" w:date="2022-02-14T10:31:00Z"/>
          <w:rFonts w:ascii="Arial" w:hAnsi="Arial" w:cs="Arial"/>
          <w:szCs w:val="24"/>
        </w:rPr>
        <w:pPrChange w:id="135" w:author="James Honeycutt" w:date="2022-02-14T10:31:00Z">
          <w:pPr>
            <w:pStyle w:val="ListParagraph"/>
            <w:numPr>
              <w:numId w:val="4"/>
            </w:numPr>
            <w:spacing w:after="240"/>
            <w:ind w:hanging="360"/>
            <w:contextualSpacing w:val="0"/>
          </w:pPr>
        </w:pPrChange>
      </w:pPr>
      <w:del w:id="136" w:author="James Honeycutt" w:date="2022-02-14T10:31:00Z">
        <w:r w:rsidRPr="00F765DF" w:rsidDel="00E648F3">
          <w:rPr>
            <w:rFonts w:ascii="Arial" w:hAnsi="Arial" w:cs="Arial"/>
            <w:szCs w:val="24"/>
          </w:rPr>
          <w:delText xml:space="preserve">The deployed CPT still </w:delText>
        </w:r>
        <w:r w:rsidR="00F765DF" w:rsidDel="00E648F3">
          <w:rPr>
            <w:rFonts w:ascii="Arial" w:hAnsi="Arial" w:cs="Arial"/>
            <w:szCs w:val="24"/>
          </w:rPr>
          <w:delText xml:space="preserve">is </w:delText>
        </w:r>
        <w:r w:rsidRPr="00F765DF" w:rsidDel="00E648F3">
          <w:rPr>
            <w:rFonts w:ascii="Arial" w:hAnsi="Arial" w:cs="Arial"/>
            <w:szCs w:val="24"/>
          </w:rPr>
          <w:delText>trying to gain access to the supported network. The Network Owner has yet to provide username</w:delText>
        </w:r>
        <w:r w:rsidR="00F765DF" w:rsidDel="00E648F3">
          <w:rPr>
            <w:rFonts w:ascii="Arial" w:hAnsi="Arial" w:cs="Arial"/>
            <w:szCs w:val="24"/>
          </w:rPr>
          <w:delText>s</w:delText>
        </w:r>
        <w:r w:rsidRPr="00F765DF" w:rsidDel="00E648F3">
          <w:rPr>
            <w:rFonts w:ascii="Arial" w:hAnsi="Arial" w:cs="Arial"/>
            <w:szCs w:val="24"/>
          </w:rPr>
          <w:delText xml:space="preserve"> and passwords for </w:delText>
        </w:r>
        <w:r w:rsidR="00F765DF" w:rsidDel="00E648F3">
          <w:rPr>
            <w:rFonts w:ascii="Arial" w:hAnsi="Arial" w:cs="Arial"/>
            <w:szCs w:val="24"/>
          </w:rPr>
          <w:delText>X</w:delText>
        </w:r>
        <w:r w:rsidR="00F765DF" w:rsidRPr="00F765DF" w:rsidDel="00E648F3">
          <w:rPr>
            <w:rFonts w:ascii="Arial" w:hAnsi="Arial" w:cs="Arial"/>
            <w:szCs w:val="24"/>
          </w:rPr>
          <w:delText xml:space="preserve"> </w:delText>
        </w:r>
        <w:r w:rsidRPr="00F765DF" w:rsidDel="00E648F3">
          <w:rPr>
            <w:rFonts w:ascii="Arial" w:hAnsi="Arial" w:cs="Arial"/>
            <w:szCs w:val="24"/>
          </w:rPr>
          <w:delText>number of CPT members.</w:delText>
        </w:r>
      </w:del>
    </w:p>
    <w:p w14:paraId="1BED9928" w14:textId="08D337EE" w:rsidR="00A620B7" w:rsidRPr="00F765DF" w:rsidDel="00E648F3" w:rsidRDefault="006D1DB3" w:rsidP="00E648F3">
      <w:pPr>
        <w:pStyle w:val="ListParagraph"/>
        <w:numPr>
          <w:ilvl w:val="0"/>
          <w:numId w:val="4"/>
        </w:numPr>
        <w:spacing w:after="240"/>
        <w:ind w:left="360"/>
        <w:rPr>
          <w:del w:id="137" w:author="James Honeycutt" w:date="2022-02-14T10:31:00Z"/>
          <w:rFonts w:ascii="Arial" w:hAnsi="Arial" w:cs="Arial"/>
          <w:szCs w:val="24"/>
        </w:rPr>
        <w:pPrChange w:id="138" w:author="James Honeycutt" w:date="2022-02-14T10:31:00Z">
          <w:pPr>
            <w:pStyle w:val="ListParagraph"/>
            <w:numPr>
              <w:numId w:val="4"/>
            </w:numPr>
            <w:spacing w:after="240"/>
            <w:ind w:hanging="360"/>
            <w:contextualSpacing w:val="0"/>
          </w:pPr>
        </w:pPrChange>
      </w:pPr>
      <w:del w:id="139" w:author="James Honeycutt" w:date="2022-02-14T10:31:00Z">
        <w:r w:rsidRPr="00F765DF" w:rsidDel="00E648F3">
          <w:rPr>
            <w:rFonts w:ascii="Arial" w:hAnsi="Arial" w:cs="Arial"/>
            <w:szCs w:val="24"/>
          </w:rPr>
          <w:delText>The deployed CPT do</w:delText>
        </w:r>
        <w:r w:rsidR="00F765DF" w:rsidDel="00E648F3">
          <w:rPr>
            <w:rFonts w:ascii="Arial" w:hAnsi="Arial" w:cs="Arial"/>
            <w:szCs w:val="24"/>
          </w:rPr>
          <w:delText>es</w:delText>
        </w:r>
        <w:r w:rsidRPr="00F765DF" w:rsidDel="00E648F3">
          <w:rPr>
            <w:rFonts w:ascii="Arial" w:hAnsi="Arial" w:cs="Arial"/>
            <w:szCs w:val="24"/>
          </w:rPr>
          <w:delText xml:space="preserve"> not have enough space to employ all members of the CPT. Will need to work in </w:delText>
        </w:r>
        <w:r w:rsidR="00F765DF" w:rsidDel="00E648F3">
          <w:rPr>
            <w:rFonts w:ascii="Arial" w:hAnsi="Arial" w:cs="Arial"/>
            <w:szCs w:val="24"/>
          </w:rPr>
          <w:delText>three</w:delText>
        </w:r>
        <w:r w:rsidR="00F765DF" w:rsidRPr="00F765DF" w:rsidDel="00E648F3">
          <w:rPr>
            <w:rFonts w:ascii="Arial" w:hAnsi="Arial" w:cs="Arial"/>
            <w:szCs w:val="24"/>
          </w:rPr>
          <w:delText xml:space="preserve"> </w:delText>
        </w:r>
        <w:r w:rsidRPr="00F765DF" w:rsidDel="00E648F3">
          <w:rPr>
            <w:rFonts w:ascii="Arial" w:hAnsi="Arial" w:cs="Arial"/>
            <w:szCs w:val="24"/>
          </w:rPr>
          <w:delText xml:space="preserve">shifts to </w:delText>
        </w:r>
        <w:r w:rsidR="00F765DF" w:rsidDel="00E648F3">
          <w:rPr>
            <w:rFonts w:ascii="Arial" w:hAnsi="Arial" w:cs="Arial"/>
            <w:szCs w:val="24"/>
          </w:rPr>
          <w:delText>adjust to space</w:delText>
        </w:r>
        <w:r w:rsidRPr="00F765DF" w:rsidDel="00E648F3">
          <w:rPr>
            <w:rFonts w:ascii="Arial" w:hAnsi="Arial" w:cs="Arial"/>
            <w:szCs w:val="24"/>
          </w:rPr>
          <w:delText xml:space="preserve"> issues. Still working with the Supported Command to obtain more X, Y and Z.</w:delText>
        </w:r>
      </w:del>
    </w:p>
    <w:p w14:paraId="05194237" w14:textId="4326826A" w:rsidR="00A620B7" w:rsidRPr="00BE2440" w:rsidDel="00E648F3" w:rsidRDefault="00A620B7" w:rsidP="00E648F3">
      <w:pPr>
        <w:pStyle w:val="ListParagraph"/>
        <w:numPr>
          <w:ilvl w:val="0"/>
          <w:numId w:val="4"/>
        </w:numPr>
        <w:spacing w:after="240"/>
        <w:ind w:left="360"/>
        <w:rPr>
          <w:del w:id="140" w:author="James Honeycutt" w:date="2022-02-14T10:31:00Z"/>
          <w:rFonts w:ascii="Arial" w:hAnsi="Arial" w:cs="Arial"/>
          <w:szCs w:val="24"/>
        </w:rPr>
        <w:pPrChange w:id="141" w:author="James Honeycutt" w:date="2022-02-14T10:31:00Z">
          <w:pPr>
            <w:pStyle w:val="ListParagraph"/>
            <w:numPr>
              <w:numId w:val="4"/>
            </w:numPr>
            <w:spacing w:after="240"/>
            <w:ind w:hanging="360"/>
            <w:contextualSpacing w:val="0"/>
          </w:pPr>
        </w:pPrChange>
      </w:pPr>
      <w:del w:id="142" w:author="James Honeycutt" w:date="2022-02-14T10:31:00Z">
        <w:r w:rsidDel="00E648F3">
          <w:rPr>
            <w:rFonts w:ascii="Arial" w:hAnsi="Arial" w:cs="Arial"/>
            <w:szCs w:val="24"/>
          </w:rPr>
          <w:delText xml:space="preserve">The deployed CPT has waited for </w:delText>
        </w:r>
        <w:r w:rsidR="00F765DF" w:rsidDel="00E648F3">
          <w:rPr>
            <w:rFonts w:ascii="Arial" w:hAnsi="Arial" w:cs="Arial"/>
            <w:szCs w:val="24"/>
          </w:rPr>
          <w:delText xml:space="preserve">X </w:delText>
        </w:r>
        <w:r w:rsidDel="00E648F3">
          <w:rPr>
            <w:rFonts w:ascii="Arial" w:hAnsi="Arial" w:cs="Arial"/>
            <w:szCs w:val="24"/>
          </w:rPr>
          <w:delText xml:space="preserve">amount of time for malware analysis. Must receive malware analysis </w:delText>
        </w:r>
        <w:r w:rsidR="00F765DF" w:rsidDel="00E648F3">
          <w:rPr>
            <w:rFonts w:ascii="Arial" w:hAnsi="Arial" w:cs="Arial"/>
            <w:szCs w:val="24"/>
          </w:rPr>
          <w:delText xml:space="preserve">no later than </w:delText>
        </w:r>
        <w:r w:rsidDel="00E648F3">
          <w:rPr>
            <w:rFonts w:ascii="Arial" w:hAnsi="Arial" w:cs="Arial"/>
            <w:szCs w:val="24"/>
          </w:rPr>
          <w:delText>X time to continue mission.</w:delText>
        </w:r>
      </w:del>
    </w:p>
    <w:p w14:paraId="350DF1AD" w14:textId="3765FA9E" w:rsidR="00AA66C7" w:rsidRPr="00AA66C7" w:rsidDel="00E648F3" w:rsidRDefault="00AA66C7" w:rsidP="00E648F3">
      <w:pPr>
        <w:pStyle w:val="ListParagraph"/>
        <w:spacing w:after="240"/>
        <w:ind w:left="360"/>
        <w:rPr>
          <w:del w:id="143" w:author="James Honeycutt" w:date="2022-02-14T10:31:00Z"/>
          <w:rFonts w:ascii="Arial" w:hAnsi="Arial" w:cs="Arial"/>
          <w:szCs w:val="24"/>
        </w:rPr>
        <w:pPrChange w:id="144" w:author="James Honeycutt" w:date="2022-02-14T10:31:00Z">
          <w:pPr>
            <w:pStyle w:val="ListParagraph"/>
            <w:spacing w:after="240"/>
            <w:ind w:left="360"/>
            <w:contextualSpacing w:val="0"/>
          </w:pPr>
        </w:pPrChange>
      </w:pPr>
    </w:p>
    <w:p w14:paraId="72FD4E70" w14:textId="5E4C5EA1" w:rsidR="00AA66C7" w:rsidRPr="00AA66C7" w:rsidDel="00E648F3" w:rsidRDefault="00AA66C7" w:rsidP="00E648F3">
      <w:pPr>
        <w:pStyle w:val="ListParagraph"/>
        <w:ind w:left="360"/>
        <w:rPr>
          <w:del w:id="145" w:author="James Honeycutt" w:date="2022-02-14T10:31:00Z"/>
          <w:rFonts w:ascii="Arial" w:hAnsi="Arial" w:cs="Arial"/>
          <w:b/>
          <w:szCs w:val="24"/>
        </w:rPr>
        <w:pPrChange w:id="146" w:author="James Honeycutt" w:date="2022-02-14T10:31:00Z">
          <w:pPr>
            <w:pStyle w:val="ListParagraph"/>
            <w:ind w:left="360"/>
          </w:pPr>
        </w:pPrChange>
      </w:pPr>
    </w:p>
    <w:p w14:paraId="7AB721A9" w14:textId="32D74186" w:rsidR="00AA66C7" w:rsidDel="00E648F3" w:rsidRDefault="00AA66C7" w:rsidP="00E648F3">
      <w:pPr>
        <w:pStyle w:val="ListParagraph"/>
        <w:ind w:left="360"/>
        <w:rPr>
          <w:del w:id="147" w:author="James Honeycutt" w:date="2022-02-14T10:31:00Z"/>
        </w:rPr>
        <w:pPrChange w:id="148" w:author="James Honeycutt" w:date="2022-02-14T10:31:00Z">
          <w:pPr>
            <w:pStyle w:val="ListParagraph"/>
            <w:ind w:left="360"/>
          </w:pPr>
        </w:pPrChange>
      </w:pPr>
    </w:p>
    <w:p w14:paraId="5E933DB7" w14:textId="06F96EE6" w:rsidR="00AA66C7" w:rsidDel="00E648F3" w:rsidRDefault="00AA66C7" w:rsidP="00E648F3">
      <w:pPr>
        <w:pStyle w:val="ListParagraph"/>
        <w:ind w:left="360"/>
        <w:rPr>
          <w:del w:id="149" w:author="James Honeycutt" w:date="2022-02-14T10:31:00Z"/>
        </w:rPr>
        <w:pPrChange w:id="150" w:author="James Honeycutt" w:date="2022-02-14T10:31:00Z">
          <w:pPr>
            <w:pStyle w:val="ListParagraph"/>
            <w:ind w:left="360"/>
          </w:pPr>
        </w:pPrChange>
      </w:pPr>
    </w:p>
    <w:p w14:paraId="51B36FEB" w14:textId="2A203064" w:rsidR="00AA66C7" w:rsidDel="00E648F3" w:rsidRDefault="00AA66C7" w:rsidP="00E648F3">
      <w:pPr>
        <w:pStyle w:val="ListParagraph"/>
        <w:ind w:left="360"/>
        <w:rPr>
          <w:del w:id="151" w:author="James Honeycutt" w:date="2022-02-14T10:31:00Z"/>
        </w:rPr>
        <w:pPrChange w:id="152" w:author="James Honeycutt" w:date="2022-02-14T10:31:00Z">
          <w:pPr>
            <w:pStyle w:val="ListParagraph"/>
            <w:ind w:left="360"/>
          </w:pPr>
        </w:pPrChange>
      </w:pPr>
    </w:p>
    <w:p w14:paraId="6BD96D6D" w14:textId="2FED4711" w:rsidR="00212663" w:rsidDel="00E648F3" w:rsidRDefault="00212663" w:rsidP="00E648F3">
      <w:pPr>
        <w:ind w:left="360"/>
        <w:contextualSpacing/>
        <w:rPr>
          <w:del w:id="153" w:author="James Honeycutt" w:date="2022-02-14T10:31:00Z"/>
        </w:rPr>
        <w:pPrChange w:id="154" w:author="James Honeycutt" w:date="2022-02-14T10:31:00Z">
          <w:pPr/>
        </w:pPrChange>
      </w:pPr>
    </w:p>
    <w:p w14:paraId="0F47CD63" w14:textId="18298041" w:rsidR="00212663" w:rsidRDefault="00E648F3" w:rsidP="00E648F3">
      <w:pPr>
        <w:ind w:left="360"/>
        <w:contextualSpacing/>
        <w:pPrChange w:id="155" w:author="James Honeycutt" w:date="2022-02-14T10:31:00Z">
          <w:pPr/>
        </w:pPrChange>
      </w:pPr>
      <w:ins w:id="156" w:author="James Honeycutt" w:date="2022-02-14T10:31:00Z">
        <w:r>
          <w:t>None</w:t>
        </w:r>
      </w:ins>
    </w:p>
    <w:sectPr w:rsidR="00212663" w:rsidSect="002F67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51E50"/>
    <w:multiLevelType w:val="hybridMultilevel"/>
    <w:tmpl w:val="3886C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116BD"/>
    <w:multiLevelType w:val="hybridMultilevel"/>
    <w:tmpl w:val="91EA221C"/>
    <w:lvl w:ilvl="0" w:tplc="784EDD0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B511D"/>
    <w:multiLevelType w:val="hybridMultilevel"/>
    <w:tmpl w:val="7D64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449B4"/>
    <w:multiLevelType w:val="hybridMultilevel"/>
    <w:tmpl w:val="A03A7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D5CB5"/>
    <w:multiLevelType w:val="hybridMultilevel"/>
    <w:tmpl w:val="62A6D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B37CC"/>
    <w:multiLevelType w:val="hybridMultilevel"/>
    <w:tmpl w:val="1EF05D5C"/>
    <w:lvl w:ilvl="0" w:tplc="4BDE18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31DE5"/>
    <w:multiLevelType w:val="hybridMultilevel"/>
    <w:tmpl w:val="6EAC2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6"/>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Honeycutt">
    <w15:presenceInfo w15:providerId="Windows Live" w15:userId="afa3ff65639751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89"/>
    <w:rsid w:val="00011FDD"/>
    <w:rsid w:val="00025EEB"/>
    <w:rsid w:val="00066751"/>
    <w:rsid w:val="001239E3"/>
    <w:rsid w:val="0016441C"/>
    <w:rsid w:val="00212663"/>
    <w:rsid w:val="002602D4"/>
    <w:rsid w:val="002D6BC1"/>
    <w:rsid w:val="002F67A4"/>
    <w:rsid w:val="003402B0"/>
    <w:rsid w:val="00362C52"/>
    <w:rsid w:val="00363455"/>
    <w:rsid w:val="0036534A"/>
    <w:rsid w:val="00400DBF"/>
    <w:rsid w:val="0059751C"/>
    <w:rsid w:val="005A5397"/>
    <w:rsid w:val="005C24CC"/>
    <w:rsid w:val="00657C6B"/>
    <w:rsid w:val="00663BF5"/>
    <w:rsid w:val="00692D67"/>
    <w:rsid w:val="006D1DB3"/>
    <w:rsid w:val="00786F24"/>
    <w:rsid w:val="00881AF6"/>
    <w:rsid w:val="0089144F"/>
    <w:rsid w:val="008D3688"/>
    <w:rsid w:val="009117F5"/>
    <w:rsid w:val="00924B84"/>
    <w:rsid w:val="009653A9"/>
    <w:rsid w:val="00971E2A"/>
    <w:rsid w:val="00A27F70"/>
    <w:rsid w:val="00A620B7"/>
    <w:rsid w:val="00A90289"/>
    <w:rsid w:val="00A91A08"/>
    <w:rsid w:val="00A92DD2"/>
    <w:rsid w:val="00AA66C7"/>
    <w:rsid w:val="00AB4480"/>
    <w:rsid w:val="00B206DE"/>
    <w:rsid w:val="00BE2440"/>
    <w:rsid w:val="00D721AC"/>
    <w:rsid w:val="00E06CCC"/>
    <w:rsid w:val="00E40832"/>
    <w:rsid w:val="00E648F3"/>
    <w:rsid w:val="00E756FA"/>
    <w:rsid w:val="00E87909"/>
    <w:rsid w:val="00F765DF"/>
    <w:rsid w:val="00FC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BD0F"/>
  <w15:docId w15:val="{1DD98036-4FCB-4B40-A3EB-FDD872F0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289"/>
    <w:pPr>
      <w:ind w:left="720"/>
      <w:contextualSpacing/>
    </w:pPr>
  </w:style>
  <w:style w:type="table" w:styleId="TableGrid">
    <w:name w:val="Table Grid"/>
    <w:basedOn w:val="TableNormal"/>
    <w:uiPriority w:val="59"/>
    <w:rsid w:val="00A9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4CC"/>
    <w:rPr>
      <w:rFonts w:ascii="Segoe UI" w:hAnsi="Segoe UI" w:cs="Segoe UI"/>
      <w:sz w:val="18"/>
      <w:szCs w:val="18"/>
    </w:rPr>
  </w:style>
  <w:style w:type="paragraph" w:styleId="Revision">
    <w:name w:val="Revision"/>
    <w:hidden/>
    <w:uiPriority w:val="99"/>
    <w:semiHidden/>
    <w:rsid w:val="00A91A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099706-3E06-41E8-9231-4C2D7CB0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DCITA</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Michael CTR DC3/DCITA</dc:creator>
  <cp:lastModifiedBy>James Honeycutt</cp:lastModifiedBy>
  <cp:revision>2</cp:revision>
  <cp:lastPrinted>2019-06-03T17:14:00Z</cp:lastPrinted>
  <dcterms:created xsi:type="dcterms:W3CDTF">2022-02-14T15:34:00Z</dcterms:created>
  <dcterms:modified xsi:type="dcterms:W3CDTF">2022-02-14T15:34:00Z</dcterms:modified>
</cp:coreProperties>
</file>